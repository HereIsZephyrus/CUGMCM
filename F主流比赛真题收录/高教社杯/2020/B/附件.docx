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FD" w:rsidRDefault="007922FD">
      <w:pPr>
        <w:rPr>
          <w:noProof/>
          <w:sz w:val="24"/>
        </w:rPr>
      </w:pPr>
      <w:r w:rsidRPr="007922FD">
        <w:rPr>
          <w:rFonts w:hint="eastAsia"/>
          <w:sz w:val="24"/>
        </w:rPr>
        <w:t>附件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t>第</w:t>
      </w:r>
      <w:r>
        <w:rPr>
          <w:rFonts w:ascii="Times New Roman" w:hAnsi="Times New Roman" w:cs="Times New Roman" w:hint="eastAsia"/>
          <w:noProof/>
          <w:sz w:val="24"/>
        </w:rPr>
        <w:t>一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20487B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0487B" w:rsidRPr="00DC0850" w:rsidTr="0020487B">
        <w:trPr>
          <w:jc w:val="center"/>
        </w:trPr>
        <w:tc>
          <w:tcPr>
            <w:tcW w:w="959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</w:t>
            </w:r>
            <w:r w:rsidR="00092C0B" w:rsidRPr="008F198C">
              <w:rPr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高温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095E47" w:rsidTr="0062170C">
        <w:tc>
          <w:tcPr>
            <w:tcW w:w="734" w:type="dxa"/>
          </w:tcPr>
          <w:p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095E47" w:rsidRDefault="00095E47">
      <w:pPr>
        <w:widowControl/>
        <w:jc w:val="left"/>
        <w:rPr>
          <w:noProof/>
          <w:sz w:val="24"/>
        </w:rPr>
      </w:pPr>
    </w:p>
    <w:p w:rsidR="00095E47" w:rsidRDefault="002B7BE0">
      <w:pPr>
        <w:widowControl/>
        <w:jc w:val="left"/>
        <w:rPr>
          <w:noProof/>
          <w:sz w:val="24"/>
        </w:rPr>
      </w:pPr>
      <w:r w:rsidRPr="002B7BE0">
        <w:rPr>
          <w:noProof/>
        </w:rPr>
        <w:pict>
          <v:group id="组合 112" o:spid="_x0000_s1026" style="position:absolute;margin-left:53.25pt;margin-top:1.15pt;width:310pt;height:390.75pt;z-index:251653120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v:group id="组合 101" o:spid="_x0000_s1027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group id="组合 83" o:spid="_x0000_s1028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29" type="#_x0000_t202" style="position:absolute;left:4917;top:1142;width:736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6522D8" w:rsidRPr="004707C9" w:rsidRDefault="006522D8" w:rsidP="00095E47">
                        <w:pPr>
                          <w:pStyle w:val="a3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type="#_x0000_t202" style="position:absolute;left:4512;top:18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54" o:spid="_x0000_s1033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28" o:spid="_x0000_s1034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20" o:spid="_x0000_s1035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6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组合 13" o:spid="_x0000_s1037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直接连接符 1" o:spid="_x0000_s1038" style="position:absolute;flip:x;visibility:visibl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2" o:spid="_x0000_s1039" style="position:absolute;flip:x y;visibility:visibl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5b9bd5 [3204]" strokeweight=".5pt">
                                <v:stroke joinstyle="miter"/>
                              </v:line>
                              <v:line id="直接连接符 3" o:spid="_x0000_s1040" style="position:absolute;flip:x;visibility:visibl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4" o:spid="_x0000_s1041" style="position:absolute;flip:x y;visibility:visibl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7" o:spid="_x0000_s1042" style="position:absolute;flip:x;visibility:visibl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8" o:spid="_x0000_s1043" style="position:absolute;visibility:visibl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9" o:spid="_x0000_s1044" style="position:absolute;visibility:visibl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10" o:spid="_x0000_s1045" style="position:absolute;flip:x;visibility:visibl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直接连接符 11" o:spid="_x0000_s1046" style="position:absolute;flip:x y;visibility:visibl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              <v:stroke joinstyle="miter"/>
                              </v:line>
                            </v:group>
                            <v:line id="直接连接符 14" o:spid="_x0000_s1047" style="position:absolute;flip:x;visibility:visibl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            <v:stroke joinstyle="miter"/>
                            </v:line>
                            <v:line id="直接连接符 15" o:spid="_x0000_s1048" style="position:absolute;flip:x;visibility:visibl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          <v:stroke joinstyle="miter"/>
                            </v:line>
                            <v:line id="直接连接符 16" o:spid="_x0000_s1049" style="position:absolute;flip:x y;visibility:visibl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            <v:stroke joinstyle="miter"/>
                            </v:line>
                          </v:group>
                          <v:line id="直接连接符 18" o:spid="_x0000_s1050" style="position:absolute;flip:x;visibility:visibl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        <v:stroke joinstyle="miter"/>
                          </v:line>
                          <v:line id="直接连接符 19" o:spid="_x0000_s1051" style="position:absolute;flip:x y;visibility:visibl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        <v:stroke joinstyle="miter"/>
                          </v:line>
                        </v:group>
                        <v:line id="直接连接符 21" o:spid="_x0000_s1052" style="position:absolute;flip:x;visibility:visibl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2" o:spid="_x0000_s1053" style="position:absolute;flip:x y;visibility:visibl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3" o:spid="_x0000_s1054" style="position:absolute;flip:x y;visibility:visibl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      <v:stroke joinstyle="miter"/>
                        </v:line>
                        <v:line id="直接连接符 24" o:spid="_x0000_s1055" style="position:absolute;flip:x;visibility:visibl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line id="直接连接符 25" o:spid="_x0000_s1056" style="position:absolute;flip:x;visibility:visibl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  <v:stroke joinstyle="miter"/>
                        </v:line>
                        <v:line id="直接连接符 26" o:spid="_x0000_s1057" style="position:absolute;flip:x;visibility:visibl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  <v:stroke joinstyle="miter"/>
                        </v:line>
                        <v:line id="直接连接符 27" o:spid="_x0000_s1058" style="position:absolute;flip:x y;visibility:visibl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5b9bd5 [3204]" strokeweight=".5pt">
                          <v:stroke joinstyle="miter"/>
                        </v:line>
                      </v:group>
                      <v:line id="直接连接符 29" o:spid="_x0000_s1059" style="position:absolute;flip:x y;visibility:visibl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0" o:spid="_x0000_s1060" style="position:absolute;flip:x;visibility:visibl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1" o:spid="_x0000_s1061" style="position:absolute;flip:x;visibility:visibl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2" o:spid="_x0000_s1062" style="position:absolute;flip:x y;visibility:visibl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3" o:spid="_x0000_s1063" style="position:absolute;flip:x;visibility:visibl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34" o:spid="_x0000_s1064" style="position:absolute;flip:x;visibility:visibl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    <v:stroke joinstyle="miter"/>
                      </v:line>
                      <v:line id="直接连接符 35" o:spid="_x0000_s1065" style="position:absolute;flip:x;visibility:visibl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6" o:spid="_x0000_s1066" style="position:absolute;visibility:visibl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37" o:spid="_x0000_s1067" style="position:absolute;visibility:visibl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38" o:spid="_x0000_s1068" style="position:absolute;flip:x;visibility:visibl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9" o:spid="_x0000_s1069" style="position:absolute;flip:x y;visibility:visibl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0" o:spid="_x0000_s1070" style="position:absolute;flip:x;visibility:visibl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1" o:spid="_x0000_s1071" style="position:absolute;flip:x;visibility:visibl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2" o:spid="_x0000_s1072" style="position:absolute;flip:x y;visibility:visibl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3" o:spid="_x0000_s1073" style="position:absolute;flip:x y;visibility:visibl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4" o:spid="_x0000_s1074" style="position:absolute;flip:x;visibility:visibl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5" o:spid="_x0000_s1075" style="position:absolute;flip:x y;visibility:visibl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6" o:spid="_x0000_s1076" style="position:absolute;flip:x;visibility:visibl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7" o:spid="_x0000_s1077" style="position:absolute;flip:x;visibility:visibl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48" o:spid="_x0000_s1078" style="position:absolute;flip:y;visibility:visibl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      <v:stroke joinstyle="miter"/>
                      </v:line>
                      <v:line id="直接连接符 49" o:spid="_x0000_s1079" style="position:absolute;flip:x;visibility:visibl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50" o:spid="_x0000_s1080" style="position:absolute;visibility:visibl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51" o:spid="_x0000_s1081" style="position:absolute;flip:x y;visibility:visibl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52" o:spid="_x0000_s1082" style="position:absolute;flip:x;visibility:visibl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      <v:stroke joinstyle="miter"/>
                      </v:line>
                      <v:line id="直接连接符 53" o:spid="_x0000_s1083" style="position:absolute;visibility:visibl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line id="直接连接符 55" o:spid="_x0000_s1084" style="position:absolute;flip:x;visibility:visibl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<v:stroke joinstyle="miter"/>
                    </v:line>
                    <v:line id="直接连接符 56" o:spid="_x0000_s1085" style="position:absolute;flip:x y;visibility:visibl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5b9bd5 [3204]" strokeweight=".5pt">
                      <v:stroke joinstyle="miter"/>
                    </v:line>
                    <v:line id="直接连接符 57" o:spid="_x0000_s1086" style="position:absolute;flip:x;visibility:visibl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5b9bd5 [3204]" strokeweight=".5pt">
                      <v:stroke joinstyle="miter"/>
                    </v:line>
                    <v:line id="直接连接符 58" o:spid="_x0000_s1087" style="position:absolute;flip:x y;visibility:visibl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5b9bd5 [3204]" strokeweight=".5pt">
                      <v:stroke joinstyle="miter"/>
                    </v:line>
                    <v:line id="直接连接符 59" o:spid="_x0000_s1088" style="position:absolute;flip:x;visibility:visibl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    <v:stroke joinstyle="miter"/>
                    </v:line>
                  </v:group>
                  <v:group id="组合 63" o:spid="_x0000_s1089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直接连接符 61" o:spid="_x0000_s1090" style="position:absolute;flip:x;visibility:visibl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    <v:stroke joinstyle="miter"/>
                    </v:line>
                    <v:line id="直接连接符 62" o:spid="_x0000_s1091" style="position:absolute;flip:x;visibility:visibl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    <v:stroke joinstyle="miter"/>
                    </v:line>
                  </v:group>
                  <v:line id="直接连接符 64" o:spid="_x0000_s1092" style="position:absolute;flip:x y;visibility:visibl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5b9bd5 [3204]" strokeweight=".5pt">
                    <v:stroke joinstyle="miter"/>
                  </v:line>
                  <v:line id="直接连接符 65" o:spid="_x0000_s1093" style="position:absolute;visibility:visibl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  <v:stroke joinstyle="miter"/>
                  </v:line>
                  <v:line id="直接连接符 66" o:spid="_x0000_s1094" style="position:absolute;flip:x;visibility:visibl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5b9bd5 [3204]" strokeweight=".5pt">
                    <v:stroke joinstyle="miter"/>
                  </v:line>
                  <v:line id="直接连接符 67" o:spid="_x0000_s1095" style="position:absolute;flip:y;visibility:visibl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5b9bd5 [3204]" strokeweight=".5pt">
                    <v:stroke joinstyle="miter"/>
                  </v:line>
                  <v:line id="直接连接符 68" o:spid="_x0000_s1096" style="position:absolute;visibility:visibl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  <v:stroke joinstyle="miter"/>
                  </v:line>
                  <v:line id="直接连接符 69" o:spid="_x0000_s1097" style="position:absolute;flip:x;visibility:visibl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<v:stroke joinstyle="miter"/>
                  </v:line>
                  <v:line id="直接连接符 70" o:spid="_x0000_s1098" style="position:absolute;visibility:visibl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<v:stroke joinstyle="miter"/>
                  </v:line>
                  <v:line id="直接连接符 71" o:spid="_x0000_s1099" style="position:absolute;visibility:visibl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5b9bd5 [3204]" strokeweight=".5pt">
                    <v:stroke joinstyle="miter"/>
                  </v:line>
                  <v:line id="直接连接符 72" o:spid="_x0000_s1100" style="position:absolute;flip:x y;visibility:visibl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文本框 74" o:spid="_x0000_s1101" type="#_x0000_t202" style="position:absolute;left:6540;top:4059;width:68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type="#_x0000_t202" style="position:absolute;left:4789;top:2559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type="#_x0000_t202" style="position:absolute;left:5563;top:2636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type="#_x0000_t202" style="position:absolute;left:5759;top:3630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type="#_x0000_t202" style="position:absolute;left:7051;top:5158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type="#_x0000_t202" style="position:absolute;left:7865;top:54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type="#_x0000_t202" style="position:absolute;left:6935;top:4483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type="#_x0000_t202" style="position:absolute;left:6974;top:658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type="#_x0000_t202" style="position:absolute;left:6974;top:749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type="#_x0000_t202" style="position:absolute;left:7960;top:7968;width:106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type="#_x0000_t202" style="position:absolute;left:753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type="#_x0000_t202" style="position:absolute;left:812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type="#_x0000_t202" style="position:absolute;left:7650;top:6663;width:114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<v:textbox style="mso-fit-shape-to-text:t">
                  <w:txbxContent>
                    <w:p w:rsidR="006522D8" w:rsidRPr="00095E47" w:rsidRDefault="006522D8" w:rsidP="00095E47">
                      <w:pPr>
                        <w:pStyle w:val="a3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95E47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type="#_x0000_t202" style="position:absolute;left:8827;top:64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type="#_x0000_t202" style="position:absolute;left:8618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type="#_x0000_t202" style="position:absolute;left:9763;top:48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type="#_x0000_t202" style="position:absolute;left:9230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type="#_x0000_t202" style="position:absolute;left:9493;top:4542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type="#_x0000_t202" style="position:absolute;left:8741;top:3630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type="#_x0000_t202" style="position:absolute;left:7588;top:437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type="#_x0000_t202" style="position:absolute;left:7526;top:3299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type="#_x0000_t202" style="position:absolute;left:6724;top:29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type="#_x0000_t202" style="position:absolute;left:5889;top:163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type="#_x0000_t202" style="position:absolute;left:7572;top:1644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type="#_x0000_t202" style="position:absolute;left:8564;top:1606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fit-shape-to-text:t">
                <w:txbxContent>
                  <w:p w:rsidR="006522D8" w:rsidRPr="004707C9" w:rsidRDefault="006522D8" w:rsidP="00095E47">
                    <w:pPr>
                      <w:pStyle w:val="a3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095E47">
        <w:rPr>
          <w:noProof/>
          <w:sz w:val="24"/>
        </w:rPr>
        <w:br w:type="page"/>
      </w:r>
    </w:p>
    <w:p w:rsidR="0083692C" w:rsidRDefault="007922FD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第二关</w: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AF1FF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  <w:tr w:rsidR="0054099B" w:rsidRPr="00DC0850" w:rsidTr="00AF1FFB">
        <w:trPr>
          <w:jc w:val="center"/>
        </w:trPr>
        <w:tc>
          <w:tcPr>
            <w:tcW w:w="959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</w:tbl>
    <w:p w:rsidR="00E42A02" w:rsidRDefault="00E42A02">
      <w:pPr>
        <w:rPr>
          <w:rFonts w:ascii="Times New Roman" w:hAnsi="Times New Roman" w:cs="Times New Roman"/>
          <w:noProof/>
          <w:sz w:val="24"/>
        </w:rPr>
      </w:pPr>
    </w:p>
    <w:p w:rsidR="00DC0850" w:rsidRDefault="00E42A0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710063" w:rsidTr="00710063">
        <w:tc>
          <w:tcPr>
            <w:tcW w:w="734" w:type="dxa"/>
          </w:tcPr>
          <w:p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092C0B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 w:rsidR="00E42A02" w:rsidTr="00710063">
        <w:tc>
          <w:tcPr>
            <w:tcW w:w="734" w:type="dxa"/>
          </w:tcPr>
          <w:p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4099B" w:rsidRDefault="0054099B">
      <w:pPr>
        <w:rPr>
          <w:rFonts w:ascii="Times New Roman" w:hAnsi="Times New Roman" w:cs="Times New Roman"/>
          <w:noProof/>
          <w:sz w:val="24"/>
        </w:rPr>
      </w:pP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7294C" w:rsidRDefault="0037294C">
      <w:pPr>
        <w:rPr>
          <w:rFonts w:ascii="Times New Roman" w:hAnsi="Times New Roman" w:cs="Times New Roman"/>
          <w:noProof/>
          <w:sz w:val="24"/>
        </w:rPr>
      </w:pPr>
    </w:p>
    <w:p w:rsidR="00DC0850" w:rsidRDefault="002B7BE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188" o:spid="_x0000_s1126" style="position:absolute;left:0;text-align:left;margin-left:46.5pt;margin-top:8.65pt;width:321.05pt;height:283.55pt;z-index:251649024;mso-width-relative:margin;mso-height-relative:margin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v:group id="组合 122" o:spid="_x0000_s1127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group id="组合 82" o:spid="_x0000_s1128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group id="组合 62" o:spid="_x0000_s1129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组合 52" o:spid="_x0000_s1130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" o:spid="_x0000_s1131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 filled="f" strokecolor="#1f4d78 [1604]" strokeweight="1pt">
                      <v:path arrowok="t"/>
                      <o:lock v:ext="edit" aspectratio="t"/>
                    </v:shape>
                    <v:shape id="六边形 6" o:spid="_x0000_s1134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" o:spid="_x0000_s1135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" o:spid="_x0000_s1136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0" o:spid="_x0000_s1137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1" o:spid="_x0000_s1138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53" o:spid="_x0000_s1139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5" o:spid="_x0000_s114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6" o:spid="_x0000_s114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7" o:spid="_x0000_s114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58" o:spid="_x0000_s114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9" o:spid="_x0000_s114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0" o:spid="_x0000_s114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1" o:spid="_x0000_s114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63" o:spid="_x0000_s1148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组合 64" o:spid="_x0000_s114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6" o:spid="_x0000_s115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7" o:spid="_x0000_s115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8" o:spid="_x0000_s115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9" o:spid="_x0000_s115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0" o:spid="_x0000_s115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1" o:spid="_x0000_s115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2" o:spid="_x0000_s115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73" o:spid="_x0000_s115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5" o:spid="_x0000_s116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6" o:spid="_x0000_s116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7" o:spid="_x0000_s116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8" o:spid="_x0000_s116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9" o:spid="_x0000_s116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0" o:spid="_x0000_s116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1" o:spid="_x0000_s116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  <v:group id="组合 83" o:spid="_x0000_s1167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group id="组合 84" o:spid="_x0000_s1168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组合 85" o:spid="_x0000_s116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7" o:spid="_x0000_s117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8" o:spid="_x0000_s117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89" o:spid="_x0000_s117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90" o:spid="_x0000_s117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1" o:spid="_x0000_s117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2" o:spid="_x0000_s117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3" o:spid="_x0000_s117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94" o:spid="_x0000_s117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96" o:spid="_x0000_s118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7" o:spid="_x0000_s118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98" o:spid="_x0000_s118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9" o:spid="_x0000_s118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00" o:spid="_x0000_s118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1" o:spid="_x0000_s118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2" o:spid="_x0000_s118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103" o:spid="_x0000_s1187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组合 104" o:spid="_x0000_s1188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6" o:spid="_x0000_s119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7" o:spid="_x0000_s119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108" o:spid="_x0000_s119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9" o:spid="_x0000_s119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0" o:spid="_x0000_s119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1" o:spid="_x0000_s119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112" o:spid="_x0000_s119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113" o:spid="_x0000_s1197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5" o:spid="_x0000_s1199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6" o:spid="_x0000_s1200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7" o:spid="_x0000_s1201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8" o:spid="_x0000_s1202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9" o:spid="_x0000_s1203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20" o:spid="_x0000_s1204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21" o:spid="_x0000_s1205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</v:group>
            <v:shape id="_x0000_s1206" type="#_x0000_t202" style="position:absolute;left:3998;top:1613;width:1001;height:1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<v:textbox style="mso-fit-shape-to-text:t">
                <w:txbxContent>
                  <w:p w:rsidR="006522D8" w:rsidRDefault="006522D8" w:rsidP="007922FD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type="#_x0000_t202" style="position:absolute;left:5237;top:1569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type="#_x0000_t202" style="position:absolute;left:6192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type="#_x0000_t202" style="position:absolute;left:7185;top:1596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type="#_x0000_t202" style="position:absolute;left:8141;top:159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type="#_x0000_t202" style="position:absolute;left:9121;top:157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type="#_x0000_t202" style="position:absolute;left:10142;top:162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type="#_x0000_t202" style="position:absolute;left:11134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type="#_x0000_t202" style="position:absolute;left:4707;top:250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type="#_x0000_t202" style="position:absolute;left:5583;top:249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type="#_x0000_t202" style="position:absolute;left:6591;top:2479;width:730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type="#_x0000_t202" style="position:absolute;left:755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type="#_x0000_t202" style="position:absolute;left:857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type="#_x0000_t202" style="position:absolute;left:9560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type="#_x0000_t202" style="position:absolute;left:10514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type="#_x0000_t202" style="position:absolute;left:11535;top:245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type="#_x0000_t202" style="position:absolute;left:41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type="#_x0000_t202" style="position:absolute;left:5132;top:340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type="#_x0000_t202" style="position:absolute;left:6086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type="#_x0000_t202" style="position:absolute;left:7055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type="#_x0000_t202" style="position:absolute;left:8074;top:338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type="#_x0000_t202" style="position:absolute;left:9056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type="#_x0000_t202" style="position:absolute;left:100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type="#_x0000_t202" style="position:absolute;left:11003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type="#_x0000_t202" style="position:absolute;left:4589;top:427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type="#_x0000_t202" style="position:absolute;left:5623;top:429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type="#_x0000_t202" style="position:absolute;left:6604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type="#_x0000_t202" style="position:absolute;left:7598;top:428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type="#_x0000_t202" style="position:absolute;left:8579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type="#_x0000_t202" style="position:absolute;left:10529;top:429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type="#_x0000_t202" style="position:absolute;left:11509;top:43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type="#_x0000_t202" style="position:absolute;left:4137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type="#_x0000_t202" style="position:absolute;left:5145;top:517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type="#_x0000_t202" style="position:absolute;left:6099;top:52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type="#_x0000_t202" style="position:absolute;left:7079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type="#_x0000_t202" style="position:absolute;left:8076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type="#_x0000_t202" style="position:absolute;left:9081;top:516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type="#_x0000_t202" style="position:absolute;left:10992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type="#_x0000_t202" style="position:absolute;left:4615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type="#_x0000_t202" style="position:absolute;left:5623;top:6059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type="#_x0000_t202" style="position:absolute;left:6577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type="#_x0000_t202" style="position:absolute;left:75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type="#_x0000_t202" style="position:absolute;left:8552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type="#_x0000_t202" style="position:absolute;left:9520;top:609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type="#_x0000_t202" style="position:absolute;left:10554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type="#_x0000_t202" style="position:absolute;left:114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type="#_x0000_t202" style="position:absolute;left:4150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type="#_x0000_t202" style="position:absolute;left:5119;top:70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type="#_x0000_t202" style="position:absolute;left:6100;top:701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type="#_x0000_t202" style="position:absolute;left:706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type="#_x0000_t202" style="position:absolute;left:8022;top:69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type="#_x0000_t202" style="position:absolute;left:9003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type="#_x0000_t202" style="position:absolute;left:1101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type="#_x0000_t202" style="position:absolute;left:4589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type="#_x0000_t202" style="position:absolute;left:5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type="#_x0000_t202" style="position:absolute;left:6577;top:784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type="#_x0000_t202" style="position:absolute;left:7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type="#_x0000_t202" style="position:absolute;left:8604;top:79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<v:textbox style="mso-fit-shape-to-text:t">
                <w:txbxContent>
                  <w:p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type="#_x0000_t202" style="position:absolute;left:10475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<v:textbox style="mso-fit-shape-to-text:t">
                <w:txbxContent>
                  <w:p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type="#_x0000_t202" style="position:absolute;left:11474;top:7879;width:928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912E2E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912E2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2B7BE0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文本框 123" o:spid="_x0000_s1266" type="#_x0000_t202" style="position:absolute;left:0;text-align:left;margin-left:253.45pt;margin-top:6pt;width:38.25pt;height:38.4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30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2B7BE0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_x0000_s1267" type="#_x0000_t202" style="position:absolute;left:0;text-align:left;margin-left:272.25pt;margin-top:7.6pt;width:38.25pt;height:38.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2B7BE0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_x0000_s1268" type="#_x0000_t202" style="position:absolute;left:0;text-align:left;margin-left:273pt;margin-top:15.25pt;width:38.2pt;height:38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DC0850">
      <w:pPr>
        <w:rPr>
          <w:rFonts w:ascii="Times New Roman" w:hAnsi="Times New Roman" w:cs="Times New Roman"/>
          <w:noProof/>
          <w:sz w:val="24"/>
        </w:rPr>
      </w:pPr>
    </w:p>
    <w:p w:rsidR="00DC0850" w:rsidRDefault="002B7BE0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_x0000_s1269" type="#_x0000_t202" style="position:absolute;left:0;text-align:left;margin-left:252.75pt;margin-top:3.25pt;width:38.25pt;height:3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 filled="f" stroked="f">
            <v:textbox style="mso-fit-shape-to-text:t">
              <w:txbxContent>
                <w:p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62</w:t>
                  </w:r>
                </w:p>
              </w:txbxContent>
            </v:textbox>
          </v:shape>
        </w:pict>
      </w:r>
    </w:p>
    <w:p w:rsidR="00DC0850" w:rsidRDefault="00DC0850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B05C84" w:rsidRDefault="00B05C84">
      <w:pPr>
        <w:rPr>
          <w:rFonts w:ascii="Times New Roman" w:hAnsi="Times New Roman" w:cs="Times New Roman"/>
          <w:sz w:val="24"/>
        </w:rPr>
      </w:pPr>
    </w:p>
    <w:p w:rsidR="00373B93" w:rsidRDefault="00373B9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三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:rsidTr="006522D8">
        <w:trPr>
          <w:jc w:val="center"/>
        </w:trPr>
        <w:tc>
          <w:tcPr>
            <w:tcW w:w="223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000000" w:rsidRDefault="0020487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B05C84" w:rsidRPr="00DC0850" w:rsidTr="0020487B">
        <w:trPr>
          <w:jc w:val="center"/>
        </w:trPr>
        <w:tc>
          <w:tcPr>
            <w:tcW w:w="959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8F198C" w:rsidRPr="00DC0850" w:rsidTr="0020487B">
        <w:trPr>
          <w:jc w:val="center"/>
        </w:trPr>
        <w:tc>
          <w:tcPr>
            <w:tcW w:w="959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r w:rsidR="00605749" w:rsidRPr="00520A15">
        <w:rPr>
          <w:rFonts w:hint="eastAsia"/>
          <w:sz w:val="24"/>
        </w:rPr>
        <w:t>玩家仅知道当天的天气状况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 w:hint="eastAsia"/>
          <w:noProof/>
          <w:sz w:val="24"/>
        </w:rPr>
        <w:t>1</w:t>
      </w:r>
      <w:r>
        <w:rPr>
          <w:rFonts w:ascii="Times New Roman" w:hAnsi="Times New Roman" w:cs="Times New Roman"/>
          <w:noProof/>
          <w:sz w:val="24"/>
        </w:rPr>
        <w:t>0</w:t>
      </w:r>
      <w:r>
        <w:rPr>
          <w:rFonts w:ascii="Times New Roman" w:hAnsi="Times New Roman" w:cs="Times New Roman" w:hint="eastAsia"/>
          <w:noProof/>
          <w:sz w:val="24"/>
        </w:rPr>
        <w:t>天内不会出现沙暴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B05C84">
      <w:pPr>
        <w:rPr>
          <w:rFonts w:ascii="Times New Roman" w:hAnsi="Times New Roman" w:cs="Times New Roman"/>
          <w:noProof/>
          <w:sz w:val="24"/>
        </w:rPr>
      </w:pPr>
    </w:p>
    <w:p w:rsidR="00B05C84" w:rsidRDefault="002B7BE0" w:rsidP="00B05C84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_x0000_s1270" type="#_x0000_t202" style="position:absolute;left:0;text-align:left;margin-left:200.25pt;margin-top:75pt;width:38.2pt;height:38.3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 w:rsidRPr="002B7BE0">
        <w:rPr>
          <w:noProof/>
        </w:rPr>
        <w:pict>
          <v:shape id="文本框 186" o:spid="_x0000_s1271" type="#_x0000_t202" style="position:absolute;left:0;text-align:left;margin-left:318.75pt;margin-top:125.25pt;width:35.45pt;height:38.35pt;z-index:2516408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 w:rsidRPr="002B7BE0">
        <w:rPr>
          <w:noProof/>
        </w:rPr>
        <w:pict>
          <v:shape id="_x0000_s1272" type="#_x0000_t202" style="position:absolute;left:0;text-align:left;margin-left:87.75pt;margin-top:209.25pt;width:38.2pt;height:38.3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<v:textbox style="mso-fit-shape-to-text:t">
              <w:txbxContent>
                <w:p w:rsidR="006522D8" w:rsidRDefault="006522D8" w:rsidP="00ED2167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B05C84">
        <w:rPr>
          <w:rFonts w:ascii="Times New Roman" w:hAnsi="Times New Roman" w:cs="Times New Roman" w:hint="eastAsia"/>
          <w:noProof/>
          <w:sz w:val="24"/>
        </w:rPr>
        <w:t>地图：</w:t>
      </w:r>
    </w:p>
    <w:p w:rsidR="008C7F65" w:rsidRDefault="002B7BE0" w:rsidP="00B05C84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group id="组合 44" o:spid="_x0000_s1273" style="position:absolute;left:0;text-align:left;margin-left:32.25pt;margin-top:15.15pt;width:350.3pt;height:256.55pt;z-index:251641856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v:group id="组合 250" o:spid="_x0000_s1274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v:shape id="任意多边形 251" o:spid="_x0000_s1275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252" o:spid="_x0000_s1276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<v:stroke joinstyle="miter"/>
              </v:line>
              <v:line id="直接连接符 253" o:spid="_x0000_s1277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 strokecolor="#5b9bd5 [3204]" strokeweight=".5pt">
                <v:stroke joinstyle="miter"/>
              </v:line>
              <v:line id="直接连接符 254" o:spid="_x0000_s1278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<v:stroke joinstyle="miter"/>
              </v:line>
              <v:line id="直接连接符 255" o:spid="_x0000_s1279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<v:stroke joinstyle="miter"/>
              </v:line>
              <v:line id="直接连接符 256" o:spid="_x0000_s1280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5b9bd5 [3204]" strokeweight=".5pt">
                <v:stroke joinstyle="miter"/>
              </v:line>
              <v:line id="直接连接符 257" o:spid="_x0000_s1281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 strokecolor="#5b9bd5 [3204]" strokeweight=".5pt">
                <v:stroke joinstyle="miter"/>
              </v:line>
              <v:line id="直接连接符 258" o:spid="_x0000_s1282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<v:stroke joinstyle="miter"/>
              </v:line>
              <v:line id="直接连接符 259" o:spid="_x0000_s1283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5b9bd5 [3204]" strokeweight=".5pt">
                <v:stroke joinstyle="miter"/>
              </v:line>
              <v:line id="直接连接符 260" o:spid="_x0000_s1284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5b9bd5 [3204]" strokeweight=".5pt">
                <v:stroke joinstyle="miter"/>
              </v:line>
              <v:line id="直接连接符 261" o:spid="_x0000_s1285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5b9bd5 [3204]" strokeweight=".5pt">
                <v:stroke joinstyle="miter"/>
              </v:line>
              <v:line id="直接连接符 262" o:spid="_x0000_s1286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<v:stroke joinstyle="miter"/>
              </v:line>
              <v:line id="直接连接符 263" o:spid="_x0000_s1287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5b9bd5 [3204]" strokeweight=".5pt">
                <v:stroke joinstyle="miter"/>
              </v:line>
              <v:line id="直接连接符 264" o:spid="_x0000_s1288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<v:stroke joinstyle="miter"/>
              </v:line>
              <v:line id="直接连接符 265" o:spid="_x0000_s1289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<v:stroke joinstyle="miter"/>
              </v:line>
              <v:line id="直接连接符 266" o:spid="_x0000_s1290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5b9bd5 [3204]" strokeweight=".5pt">
                <v:stroke joinstyle="miter"/>
              </v:line>
              <v:line id="直接连接符 267" o:spid="_x0000_s1291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<v:stroke joinstyle="miter"/>
              </v:line>
              <v:line id="直接连接符 268" o:spid="_x0000_s1292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 strokecolor="#5b9bd5 [3204]" strokeweight=".5pt">
                <v:stroke joinstyle="miter"/>
              </v:line>
              <v:line id="直接连接符 269" o:spid="_x0000_s1293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<v:stroke joinstyle="miter"/>
              </v:line>
              <v:line id="直接连接符 270" o:spid="_x0000_s1294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<v:stroke joinstyle="miter"/>
              </v:line>
              <v:line id="直接连接符 271" o:spid="_x0000_s1295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<v:stroke joinstyle="miter"/>
              </v:line>
              <v:line id="直接连接符 272" o:spid="_x0000_s1296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5b9bd5 [3204]" strokeweight=".5pt">
                <v:stroke joinstyle="miter"/>
              </v:line>
              <v:line id="直接连接符 273" o:spid="_x0000_s1297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5b9bd5 [3204]" strokeweight=".5pt">
                <v:stroke joinstyle="miter"/>
              </v:line>
              <v:line id="直接连接符 274" o:spid="_x0000_s1298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299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ins w:id="1" w:author="lenovo" w:date="2020-08-27T07:04:00Z"/>
          <w:rFonts w:ascii="Times New Roman" w:hAnsi="Times New Roman" w:cs="Times New Roman" w:hint="eastAsia"/>
          <w:noProof/>
          <w:sz w:val="24"/>
        </w:rPr>
      </w:pPr>
    </w:p>
    <w:p w:rsidR="00CE7EF4" w:rsidRDefault="00CE7EF4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四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000000" w:rsidRDefault="006522D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7A0256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  <w:tr w:rsidR="00E2159F" w:rsidRPr="00DC0850" w:rsidTr="006522D8">
        <w:trPr>
          <w:jc w:val="center"/>
        </w:trPr>
        <w:tc>
          <w:tcPr>
            <w:tcW w:w="959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</w:tbl>
    <w:p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r w:rsidR="00605749" w:rsidRPr="00520A15">
        <w:rPr>
          <w:rFonts w:hint="eastAsia"/>
          <w:sz w:val="24"/>
        </w:rPr>
        <w:t>玩家仅知道当天的天气状况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</w:t>
      </w:r>
      <w:r w:rsidR="00244C2B">
        <w:rPr>
          <w:rFonts w:ascii="Times New Roman" w:hAnsi="Times New Roman" w:cs="Times New Roman" w:hint="eastAsia"/>
          <w:noProof/>
          <w:sz w:val="24"/>
        </w:rPr>
        <w:t>较</w:t>
      </w:r>
      <w:r>
        <w:rPr>
          <w:rFonts w:ascii="Times New Roman" w:hAnsi="Times New Roman" w:cs="Times New Roman" w:hint="eastAsia"/>
          <w:noProof/>
          <w:sz w:val="24"/>
        </w:rPr>
        <w:t>少出现沙暴</w:t>
      </w:r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</w:p>
    <w:p w:rsidR="007A0256" w:rsidRDefault="00DF54D0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2B7BE0" w:rsidP="00041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455" o:spid="_x0000_s1309" style="position:absolute;left:0;text-align:left;margin-left:78pt;margin-top:19.95pt;width:283.5pt;height:283.4pt;z-index:25165363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v:shape id="_x0000_s1310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group id="组合 293" o:spid="_x0000_s1313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矩形 294" o:spid="_x0000_s1314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 filled="f" strokecolor="#1f4d78 [1604]" strokeweight="2.25pt"/>
                <v:group id="组合 295" o:spid="_x0000_s1315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97" o:spid="_x0000_s1317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 strokecolor="#1f4d78 [1604]" strokeweight="2.25pt">
                    <v:stroke joinstyle="miter"/>
                  </v:line>
                  <v:line id="直接连接符 298" o:spid="_x0000_s1318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299" o:spid="_x0000_s1319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1" o:spid="_x0000_s1321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 strokecolor="#1f4d78 [1604]" strokeweight="2.25pt">
                    <v:stroke joinstyle="miter"/>
                  </v:line>
                  <v:line id="直接连接符 302" o:spid="_x0000_s1322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03" o:spid="_x0000_s1323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5" o:spid="_x0000_s1325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 strokecolor="#1f4d78 [1604]" strokeweight="2.25pt">
                    <v:stroke joinstyle="miter"/>
                  </v:line>
                  <v:line id="直接连接符 306" o:spid="_x0000_s1326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07" o:spid="_x0000_s1327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9" o:spid="_x0000_s1329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 strokecolor="#1f4d78 [1604]" strokeweight="2.25pt">
                    <v:stroke joinstyle="miter"/>
                  </v:line>
                  <v:line id="直接连接符 310" o:spid="_x0000_s1330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1" o:spid="_x0000_s1331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3" o:spid="_x0000_s1333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 strokecolor="#1f4d78 [1604]" strokeweight="2.25pt">
                    <v:stroke joinstyle="miter"/>
                  </v:line>
                  <v:line id="直接连接符 314" o:spid="_x0000_s1334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15" o:spid="_x0000_s1335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7" o:spid="_x0000_s1337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 strokecolor="#1f4d78 [1604]" strokeweight="2.25pt">
                    <v:stroke joinstyle="miter"/>
                  </v:line>
                  <v:line id="直接连接符 318" o:spid="_x0000_s1338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9" o:spid="_x0000_s1339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1" o:spid="_x0000_s1341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 strokecolor="#1f4d78 [1604]" strokeweight="2.25pt">
                    <v:stroke joinstyle="miter"/>
                  </v:line>
                  <v:line id="直接连接符 322" o:spid="_x0000_s1342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3" o:spid="_x0000_s1343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5" o:spid="_x0000_s1345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 strokecolor="#1f4d78 [1604]" strokeweight="2.25pt">
                    <v:stroke joinstyle="miter"/>
                  </v:line>
                  <v:line id="直接连接符 326" o:spid="_x0000_s1346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7" o:spid="_x0000_s1347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9" o:spid="_x0000_s1349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 strokecolor="#1f4d78 [1604]" strokeweight="2.25pt">
                    <v:stroke joinstyle="miter"/>
                  </v:line>
                  <v:line id="直接连接符 330" o:spid="_x0000_s1350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1" o:spid="_x0000_s1351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3" o:spid="_x0000_s1353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 strokecolor="#1f4d78 [1604]" strokeweight="2.25pt">
                    <v:stroke joinstyle="miter"/>
                  </v:line>
                  <v:line id="直接连接符 334" o:spid="_x0000_s1354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35" o:spid="_x0000_s1355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7" o:spid="_x0000_s1357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 strokecolor="#1f4d78 [1604]" strokeweight="2.25pt">
                    <v:stroke joinstyle="miter"/>
                  </v:line>
                  <v:line id="直接连接符 338" o:spid="_x0000_s1358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9" o:spid="_x0000_s1359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1" o:spid="_x0000_s1361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 strokecolor="#1f4d78 [1604]" strokeweight="2.25pt">
                    <v:stroke joinstyle="miter"/>
                  </v:line>
                  <v:line id="直接连接符 342" o:spid="_x0000_s1362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3" o:spid="_x0000_s1363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5" o:spid="_x0000_s1365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 strokecolor="#1f4d78 [1604]" strokeweight="2.25pt">
                    <v:stroke joinstyle="miter"/>
                  </v:line>
                  <v:line id="直接连接符 346" o:spid="_x0000_s1366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7" o:spid="_x0000_s1367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9" o:spid="_x0000_s1369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 strokecolor="#1f4d78 [1604]" strokeweight="2.25pt">
                    <v:stroke joinstyle="miter"/>
                  </v:line>
                  <v:line id="直接连接符 350" o:spid="_x0000_s1370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1" o:spid="_x0000_s1371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3" o:spid="_x0000_s1373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 strokecolor="#1f4d78 [1604]" strokeweight="2.25pt">
                    <v:stroke joinstyle="miter"/>
                  </v:line>
                  <v:line id="直接连接符 354" o:spid="_x0000_s1374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55" o:spid="_x0000_s1375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7" o:spid="_x0000_s1377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 strokecolor="#1f4d78 [1604]" strokeweight="2.25pt">
                    <v:stroke joinstyle="miter"/>
                  </v:line>
                  <v:line id="直接连接符 358" o:spid="_x0000_s1378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9" o:spid="_x0000_s1379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1" o:spid="_x0000_s1381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 strokecolor="#1f4d78 [1604]" strokeweight="2.25pt">
                    <v:stroke joinstyle="miter"/>
                  </v:line>
                  <v:line id="直接连接符 362" o:spid="_x0000_s1382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3" o:spid="_x0000_s1383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5" o:spid="_x0000_s1385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 strokecolor="#1f4d78 [1604]" strokeweight="2.25pt">
                    <v:stroke joinstyle="miter"/>
                  </v:line>
                  <v:line id="直接连接符 366" o:spid="_x0000_s1386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7" o:spid="_x0000_s1387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9" o:spid="_x0000_s1389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 strokecolor="#1f4d78 [1604]" strokeweight="2.25pt">
                    <v:stroke joinstyle="miter"/>
                  </v:line>
                  <v:line id="直接连接符 370" o:spid="_x0000_s1390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1" o:spid="_x0000_s1391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3" o:spid="_x0000_s1393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 strokecolor="#1f4d78 [1604]" strokeweight="2.25pt">
                    <v:stroke joinstyle="miter"/>
                  </v:line>
                  <v:line id="直接连接符 374" o:spid="_x0000_s1394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75" o:spid="_x0000_s1395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7" o:spid="_x0000_s1397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 strokecolor="#1f4d78 [1604]" strokeweight="2.25pt">
                    <v:stroke joinstyle="miter"/>
                  </v:line>
                  <v:line id="直接连接符 378" o:spid="_x0000_s1398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9" o:spid="_x0000_s1399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1" o:spid="_x0000_s1401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 strokecolor="#1f4d78 [1604]" strokeweight="2.25pt">
                    <v:stroke joinstyle="miter"/>
                  </v:line>
                  <v:line id="直接连接符 382" o:spid="_x0000_s1402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83" o:spid="_x0000_s1403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5" o:spid="_x0000_s1405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 strokecolor="#1f4d78 [1604]" strokeweight="2.25pt">
                    <v:stroke joinstyle="miter"/>
                  </v:line>
                  <v:line id="直接连接符 386" o:spid="_x0000_s1406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87" o:spid="_x0000_s1407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9" o:spid="_x0000_s1409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 strokecolor="#1f4d78 [1604]" strokeweight="2.25pt">
                    <v:stroke joinstyle="miter"/>
                  </v:line>
                  <v:line id="直接连接符 390" o:spid="_x0000_s1410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1" o:spid="_x0000_s1411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3" o:spid="_x0000_s1413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 strokecolor="#1f4d78 [1604]" strokeweight="2.25pt">
                    <v:stroke joinstyle="miter"/>
                  </v:line>
                  <v:line id="直接连接符 394" o:spid="_x0000_s1414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95" o:spid="_x0000_s1415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7" o:spid="_x0000_s1417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 strokecolor="#1f4d78 [1604]" strokeweight="2.25pt">
                    <v:stroke joinstyle="miter"/>
                  </v:line>
                  <v:line id="直接连接符 398" o:spid="_x0000_s1418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9" o:spid="_x0000_s1419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1" o:spid="_x0000_s1421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 strokecolor="#1f4d78 [1604]" strokeweight="2.25pt">
                    <v:stroke joinstyle="miter"/>
                  </v:line>
                  <v:line id="直接连接符 402" o:spid="_x0000_s1422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03" o:spid="_x0000_s1423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5" o:spid="_x0000_s1425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 strokecolor="#1f4d78 [1604]" strokeweight="2.25pt">
                    <v:stroke joinstyle="miter"/>
                  </v:line>
                  <v:line id="直接连接符 406" o:spid="_x0000_s1426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07" o:spid="_x0000_s1427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9" o:spid="_x0000_s1429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 strokecolor="#1f4d78 [1604]" strokeweight="2.25pt">
                    <v:stroke joinstyle="miter"/>
                  </v:line>
                  <v:line id="直接连接符 410" o:spid="_x0000_s1430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1" o:spid="_x0000_s1431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3" o:spid="_x0000_s1433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 strokecolor="#1f4d78 [1604]" strokeweight="2.25pt">
                    <v:stroke joinstyle="miter"/>
                  </v:line>
                  <v:line id="直接连接符 414" o:spid="_x0000_s1434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15" o:spid="_x0000_s1435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7" o:spid="_x0000_s1437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 strokecolor="#1f4d78 [1604]" strokeweight="2.25pt">
                    <v:stroke joinstyle="miter"/>
                  </v:line>
                  <v:line id="直接连接符 418" o:spid="_x0000_s1438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9" o:spid="_x0000_s1439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1" o:spid="_x0000_s1441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 strokecolor="#1f4d78 [1604]" strokeweight="2.25pt">
                    <v:stroke joinstyle="miter"/>
                  </v:line>
                  <v:line id="直接连接符 422" o:spid="_x0000_s1442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423" o:spid="_x0000_s1443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5" o:spid="_x0000_s1445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 strokecolor="#1f4d78 [1604]" strokeweight="2.25pt">
                    <v:stroke joinstyle="miter"/>
                  </v:line>
                  <v:line id="直接连接符 426" o:spid="_x0000_s1446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27" o:spid="_x0000_s1447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9" o:spid="_x0000_s1449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 strokecolor="#1f4d78 [1604]" strokeweight="2.25pt">
                    <v:stroke joinstyle="miter"/>
                  </v:line>
                  <v:line id="直接连接符 430" o:spid="_x0000_s1450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1" o:spid="_x0000_s1451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3" o:spid="_x0000_s1453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 strokecolor="#1f4d78 [1604]" strokeweight="2.25pt">
                    <v:stroke joinstyle="miter"/>
                  </v:line>
                  <v:line id="直接连接符 434" o:spid="_x0000_s1454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35" o:spid="_x0000_s1455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7" o:spid="_x0000_s1457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 strokecolor="#1f4d78 [1604]" strokeweight="2.25pt">
                    <v:stroke joinstyle="miter"/>
                  </v:line>
                  <v:line id="直接连接符 438" o:spid="_x0000_s1458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9" o:spid="_x0000_s1459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1" o:spid="_x0000_s1461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 strokecolor="#1f4d78 [1604]" strokeweight="2.25pt">
                    <v:stroke joinstyle="miter"/>
                  </v:line>
                  <v:line id="直接连接符 442" o:spid="_x0000_s1462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43" o:spid="_x0000_s1463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5" o:spid="_x0000_s1465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 strokecolor="#1f4d78 [1604]" strokeweight="2.25pt">
                    <v:stroke joinstyle="miter"/>
                  </v:line>
                  <v:line id="直接连接符 446" o:spid="_x0000_s1466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47" o:spid="_x0000_s1467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9" o:spid="_x0000_s1469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 strokecolor="#1f4d78 [1604]" strokeweight="2.25pt">
                    <v:stroke joinstyle="miter"/>
                  </v:line>
                  <v:line id="直接连接符 450" o:spid="_x0000_s1470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51" o:spid="_x0000_s1471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53" o:spid="_x0000_s1473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 strokecolor="#1f4d78 [1604]" strokeweight="2.25pt">
                    <v:stroke joinstyle="miter"/>
                  </v:line>
                  <v:line id="直接连接符 454" o:spid="_x0000_s1474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 strokecolor="#1f4d78 [1604]" strokeweight="2.25pt">
                    <v:stroke joinstyle="miter"/>
                  </v:line>
                </v:group>
              </v:group>
              <v:shape id="文本框 212" o:spid="_x0000_s1475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490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<v:textbox style="mso-fit-shape-to-text:t">
                <w:txbxContent>
                  <w:p w:rsidR="006522D8" w:rsidRDefault="006522D8" w:rsidP="00006F8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<v:textbox style="mso-fit-shape-to-text:t">
                <w:txbxContent>
                  <w:p w:rsidR="006522D8" w:rsidRDefault="006522D8" w:rsidP="00006F8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006F8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D766D0" w:rsidRDefault="00D766D0" w:rsidP="0004179C">
      <w:pPr>
        <w:rPr>
          <w:rFonts w:ascii="Times New Roman" w:hAnsi="Times New Roman" w:cs="Times New Roman"/>
          <w:sz w:val="24"/>
        </w:rPr>
      </w:pPr>
    </w:p>
    <w:p w:rsidR="00B05C84" w:rsidRDefault="00B05C84" w:rsidP="0004179C">
      <w:pPr>
        <w:rPr>
          <w:ins w:id="2" w:author="lenovo" w:date="2020-08-27T07:04:00Z"/>
          <w:rFonts w:ascii="Times New Roman" w:hAnsi="Times New Roman" w:cs="Times New Roman" w:hint="eastAsia"/>
          <w:sz w:val="24"/>
        </w:rPr>
      </w:pPr>
    </w:p>
    <w:p w:rsidR="00CE7EF4" w:rsidRDefault="00CE7EF4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五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14.5pt" o:ole="">
            <v:imagedata r:id="rId8" o:title=""/>
          </v:shape>
          <o:OLEObject Type="Embed" ProgID="Equation.DSMT4" ShapeID="_x0000_i1025" DrawAspect="Content" ObjectID="_1660017156" r:id="rId9"/>
        </w:object>
      </w:r>
    </w:p>
    <w:p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:rsidTr="006522D8">
        <w:trPr>
          <w:jc w:val="center"/>
        </w:trPr>
        <w:tc>
          <w:tcPr>
            <w:tcW w:w="223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01F73" w:rsidRPr="00DC0850" w:rsidTr="006522D8">
        <w:trPr>
          <w:jc w:val="center"/>
        </w:trPr>
        <w:tc>
          <w:tcPr>
            <w:tcW w:w="959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381BF3" w:rsidRDefault="00535E15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275AD3" w:rsidTr="006522D8"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275AD3" w:rsidTr="006522D8"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Default="00275AD3" w:rsidP="00275AD3"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3E75BA">
              <w:rPr>
                <w:rFonts w:asciiTheme="minorEastAsia" w:hAnsiTheme="minorEastAsia"/>
                <w:color w:val="000000"/>
                <w:kern w:val="0"/>
                <w:sz w:val="24"/>
              </w:rPr>
              <w:t>晴</w:t>
            </w:r>
            <w:r w:rsidRPr="003E75BA"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 w:rsidR="00275AD3" w:rsidRDefault="00275AD3" w:rsidP="00275AD3">
            <w:r w:rsidRPr="0054672B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535E15" w:rsidRDefault="002B7BE0" w:rsidP="00535E15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shape id="_x0000_s1498" type="#_x0000_t202" style="position:absolute;left:0;text-align:left;margin-left:200.25pt;margin-top:75pt;width:38.2pt;height:38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 w:rsidRPr="002B7BE0">
        <w:rPr>
          <w:noProof/>
        </w:rPr>
        <w:pict>
          <v:shape id="_x0000_s1499" type="#_x0000_t202" style="position:absolute;left:0;text-align:left;margin-left:318.75pt;margin-top:125.25pt;width:35.45pt;height:38.35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 w:rsidRPr="002B7BE0">
        <w:rPr>
          <w:noProof/>
        </w:rPr>
        <w:pict>
          <v:shape id="_x0000_s1500" type="#_x0000_t202" style="position:absolute;left:0;text-align:left;margin-left:87.75pt;margin-top:209.25pt;width:38.2pt;height:38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 filled="f" stroked="f">
            <v:textbox style="mso-fit-shape-to-text:t">
              <w:txbxContent>
                <w:p w:rsidR="006522D8" w:rsidRDefault="006522D8" w:rsidP="00535E15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535E15">
        <w:rPr>
          <w:rFonts w:ascii="Times New Roman" w:hAnsi="Times New Roman" w:cs="Times New Roman" w:hint="eastAsia"/>
          <w:noProof/>
          <w:sz w:val="24"/>
        </w:rPr>
        <w:t>地图：</w:t>
      </w:r>
    </w:p>
    <w:p w:rsidR="00535E15" w:rsidRDefault="002B7BE0" w:rsidP="00535E15">
      <w:pPr>
        <w:rPr>
          <w:rFonts w:ascii="Times New Roman" w:hAnsi="Times New Roman" w:cs="Times New Roman"/>
          <w:noProof/>
          <w:sz w:val="24"/>
        </w:rPr>
      </w:pPr>
      <w:r w:rsidRPr="002B7BE0">
        <w:rPr>
          <w:noProof/>
        </w:rPr>
        <w:pict>
          <v:group id="_x0000_s1501" style="position:absolute;left:0;text-align:left;margin-left:32.25pt;margin-top:15.15pt;width:350.3pt;height:256.55pt;z-index:251674624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v:group id="组合 513" o:spid="_x0000_s1502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v:shape id="任意多边形 521" o:spid="_x0000_s1503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524" o:spid="_x0000_s1504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 strokecolor="#5b9bd5 [3204]" strokeweight=".5pt">
                <v:stroke joinstyle="miter"/>
              </v:line>
              <v:line id="直接连接符 525" o:spid="_x0000_s1505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 strokecolor="#5b9bd5 [3204]" strokeweight=".5pt">
                <v:stroke joinstyle="miter"/>
              </v:line>
              <v:line id="直接连接符 526" o:spid="_x0000_s1506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5b9bd5 [3204]" strokeweight=".5pt">
                <v:stroke joinstyle="miter"/>
              </v:line>
              <v:line id="直接连接符 527" o:spid="_x0000_s1507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5b9bd5 [3204]" strokeweight=".5pt">
                <v:stroke joinstyle="miter"/>
              </v:line>
              <v:line id="直接连接符 528" o:spid="_x0000_s1508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 strokecolor="#5b9bd5 [3204]" strokeweight=".5pt">
                <v:stroke joinstyle="miter"/>
              </v:line>
              <v:line id="直接连接符 529" o:spid="_x0000_s1509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 strokecolor="#5b9bd5 [3204]" strokeweight=".5pt">
                <v:stroke joinstyle="miter"/>
              </v:line>
              <v:line id="直接连接符 530" o:spid="_x0000_s1510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5b9bd5 [3204]" strokeweight=".5pt">
                <v:stroke joinstyle="miter"/>
              </v:line>
              <v:line id="直接连接符 531" o:spid="_x0000_s1511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 strokecolor="#5b9bd5 [3204]" strokeweight=".5pt">
                <v:stroke joinstyle="miter"/>
              </v:line>
              <v:line id="直接连接符 532" o:spid="_x0000_s1512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5b9bd5 [3204]" strokeweight=".5pt">
                <v:stroke joinstyle="miter"/>
              </v:line>
              <v:line id="直接连接符 533" o:spid="_x0000_s1513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 strokecolor="#5b9bd5 [3204]" strokeweight=".5pt">
                <v:stroke joinstyle="miter"/>
              </v:line>
              <v:line id="直接连接符 534" o:spid="_x0000_s1514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 strokecolor="#5b9bd5 [3204]" strokeweight=".5pt">
                <v:stroke joinstyle="miter"/>
              </v:line>
              <v:line id="直接连接符 535" o:spid="_x0000_s1515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 strokecolor="#5b9bd5 [3204]" strokeweight=".5pt">
                <v:stroke joinstyle="miter"/>
              </v:line>
              <v:line id="直接连接符 536" o:spid="_x0000_s1516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 strokecolor="#5b9bd5 [3204]" strokeweight=".5pt">
                <v:stroke joinstyle="miter"/>
              </v:line>
              <v:line id="直接连接符 537" o:spid="_x0000_s1517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 strokecolor="#5b9bd5 [3204]" strokeweight=".5pt">
                <v:stroke joinstyle="miter"/>
              </v:line>
              <v:line id="直接连接符 538" o:spid="_x0000_s1518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 strokecolor="#5b9bd5 [3204]" strokeweight=".5pt">
                <v:stroke joinstyle="miter"/>
              </v:line>
              <v:line id="直接连接符 539" o:spid="_x0000_s1519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5b9bd5 [3204]" strokeweight=".5pt">
                <v:stroke joinstyle="miter"/>
              </v:line>
              <v:line id="直接连接符 540" o:spid="_x0000_s1520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 strokecolor="#5b9bd5 [3204]" strokeweight=".5pt">
                <v:stroke joinstyle="miter"/>
              </v:line>
              <v:line id="直接连接符 541" o:spid="_x0000_s1521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 strokecolor="#5b9bd5 [3204]" strokeweight=".5pt">
                <v:stroke joinstyle="miter"/>
              </v:line>
              <v:line id="直接连接符 542" o:spid="_x0000_s1522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 strokecolor="#5b9bd5 [3204]" strokeweight=".5pt">
                <v:stroke joinstyle="miter"/>
              </v:line>
              <v:line id="直接连接符 543" o:spid="_x0000_s1523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5b9bd5 [3204]" strokeweight=".5pt">
                <v:stroke joinstyle="miter"/>
              </v:line>
              <v:line id="直接连接符 544" o:spid="_x0000_s1524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 strokecolor="#5b9bd5 [3204]" strokeweight=".5pt">
                <v:stroke joinstyle="miter"/>
              </v:line>
              <v:line id="直接连接符 545" o:spid="_x0000_s1525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 strokecolor="#5b9bd5 [3204]" strokeweight=".5pt">
                <v:stroke joinstyle="miter"/>
              </v:line>
              <v:line id="直接连接符 546" o:spid="_x0000_s1526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527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<v:textbox>
                <w:txbxContent>
                  <w:p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:rsidR="004D0EF5" w:rsidRDefault="004D0EF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535E15" w:rsidRDefault="00535E15" w:rsidP="0004179C">
      <w:pPr>
        <w:rPr>
          <w:rFonts w:ascii="Times New Roman" w:hAnsi="Times New Roman" w:cs="Times New Roman"/>
          <w:sz w:val="24"/>
        </w:rPr>
      </w:pP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 w:rsidR="003A5705">
        <w:rPr>
          <w:rFonts w:ascii="Times New Roman" w:hAnsi="Times New Roman" w:cs="Times New Roman" w:hint="eastAsia"/>
          <w:noProof/>
          <w:sz w:val="24"/>
        </w:rPr>
        <w:t>六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40" w:dyaOrig="279">
          <v:shape id="_x0000_i1026" type="#_x0000_t75" style="width:26.95pt;height:14.5pt" o:ole="">
            <v:imagedata r:id="rId10" o:title=""/>
          </v:shape>
          <o:OLEObject Type="Embed" ProgID="Equation.DSMT4" ShapeID="_x0000_i1026" DrawAspect="Content" ObjectID="_1660017157" r:id="rId11"/>
        </w:objec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/>
      </w:tblPr>
      <w:tblGrid>
        <w:gridCol w:w="959"/>
        <w:gridCol w:w="1276"/>
        <w:gridCol w:w="1787"/>
        <w:gridCol w:w="1462"/>
        <w:gridCol w:w="1417"/>
        <w:gridCol w:w="1228"/>
      </w:tblGrid>
      <w:tr w:rsidR="00373B93" w:rsidRPr="00DC0850" w:rsidTr="00C2721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373B93" w:rsidRPr="00DC0850" w:rsidTr="00C27215">
        <w:trPr>
          <w:jc w:val="center"/>
        </w:trPr>
        <w:tc>
          <w:tcPr>
            <w:tcW w:w="223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:rsidTr="00373B93">
        <w:trPr>
          <w:jc w:val="center"/>
        </w:trPr>
        <w:tc>
          <w:tcPr>
            <w:tcW w:w="959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沙暴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867FA" w:rsidRPr="00DC0850" w:rsidTr="00373B93">
        <w:trPr>
          <w:jc w:val="center"/>
        </w:trPr>
        <w:tc>
          <w:tcPr>
            <w:tcW w:w="959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r w:rsidRPr="00520A15">
        <w:rPr>
          <w:rFonts w:hint="eastAsia"/>
          <w:sz w:val="24"/>
        </w:rPr>
        <w:t>玩家仅知道当天的天气状况</w:t>
      </w:r>
      <w:r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天内较少出现沙暴气候。</w:t>
      </w: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:rsidR="003A5705" w:rsidRDefault="003A5705" w:rsidP="003A5705">
      <w:pPr>
        <w:rPr>
          <w:rFonts w:ascii="Times New Roman" w:hAnsi="Times New Roman" w:cs="Times New Roman"/>
          <w:sz w:val="24"/>
        </w:rPr>
      </w:pPr>
    </w:p>
    <w:p w:rsidR="003A5705" w:rsidRDefault="002B7BE0" w:rsidP="003A57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组合 559" o:spid="_x0000_s1537" style="position:absolute;left:0;text-align:left;margin-left:78pt;margin-top:19.95pt;width:283.5pt;height:283.4pt;z-index:25167667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v:shape id="_x0000_s1538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group id="组合 563" o:spid="_x0000_s1541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矩形 564" o:spid="_x0000_s1542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 filled="f" strokecolor="#1f4d78 [1604]" strokeweight="2.25pt"/>
                <v:group id="组合 565" o:spid="_x0000_s1543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67" o:spid="_x0000_s1545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 strokecolor="#1f4d78 [1604]" strokeweight="2.25pt">
                    <v:stroke joinstyle="miter"/>
                  </v:line>
                  <v:line id="直接连接符 568" o:spid="_x0000_s1546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569" o:spid="_x0000_s1547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1" o:spid="_x0000_s1549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 strokecolor="#1f4d78 [1604]" strokeweight="2.25pt">
                    <v:stroke joinstyle="miter"/>
                  </v:line>
                  <v:line id="直接连接符 572" o:spid="_x0000_s1550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73" o:spid="_x0000_s1551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5" o:spid="_x0000_s1553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 strokecolor="#1f4d78 [1604]" strokeweight="2.25pt">
                    <v:stroke joinstyle="miter"/>
                  </v:line>
                  <v:line id="直接连接符 248" o:spid="_x0000_s1554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275" o:spid="_x0000_s1555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87" o:spid="_x0000_s1557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 strokecolor="#1f4d78 [1604]" strokeweight="2.25pt">
                    <v:stroke joinstyle="miter"/>
                  </v:line>
                  <v:line id="直接连接符 289" o:spid="_x0000_s1558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76" o:spid="_x0000_s1559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8" o:spid="_x0000_s1561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 strokecolor="#1f4d78 [1604]" strokeweight="2.25pt">
                    <v:stroke joinstyle="miter"/>
                  </v:line>
                  <v:line id="直接连接符 579" o:spid="_x0000_s1562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580" o:spid="_x0000_s1563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2" o:spid="_x0000_s1565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 strokecolor="#1f4d78 [1604]" strokeweight="2.25pt">
                    <v:stroke joinstyle="miter"/>
                  </v:line>
                  <v:line id="直接连接符 583" o:spid="_x0000_s1566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4" o:spid="_x0000_s1567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6" o:spid="_x0000_s1569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 strokecolor="#1f4d78 [1604]" strokeweight="2.25pt">
                    <v:stroke joinstyle="miter"/>
                  </v:line>
                  <v:line id="直接连接符 587" o:spid="_x0000_s1570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8" o:spid="_x0000_s1571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0" o:spid="_x0000_s1573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 strokecolor="#1f4d78 [1604]" strokeweight="2.25pt">
                    <v:stroke joinstyle="miter"/>
                  </v:line>
                  <v:line id="直接连接符 591" o:spid="_x0000_s1574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92" o:spid="_x0000_s1575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4" o:spid="_x0000_s1577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 strokecolor="#1f4d78 [1604]" strokeweight="2.25pt">
                    <v:stroke joinstyle="miter"/>
                  </v:line>
                  <v:line id="直接连接符 595" o:spid="_x0000_s1578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96" o:spid="_x0000_s1579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8" o:spid="_x0000_s1581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 strokecolor="#1f4d78 [1604]" strokeweight="2.25pt">
                    <v:stroke joinstyle="miter"/>
                  </v:line>
                  <v:line id="直接连接符 599" o:spid="_x0000_s1582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00" o:spid="_x0000_s1583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2" o:spid="_x0000_s1585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 strokecolor="#1f4d78 [1604]" strokeweight="2.25pt">
                    <v:stroke joinstyle="miter"/>
                  </v:line>
                  <v:line id="直接连接符 603" o:spid="_x0000_s1586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604" o:spid="_x0000_s1587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6" o:spid="_x0000_s1589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 strokecolor="#1f4d78 [1604]" strokeweight="2.25pt">
                    <v:stroke joinstyle="miter"/>
                  </v:line>
                  <v:line id="直接连接符 607" o:spid="_x0000_s1590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08" o:spid="_x0000_s1591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0" o:spid="_x0000_s1593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 strokecolor="#1f4d78 [1604]" strokeweight="2.25pt">
                    <v:stroke joinstyle="miter"/>
                  </v:line>
                  <v:line id="直接连接符 611" o:spid="_x0000_s1594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12" o:spid="_x0000_s1595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4" o:spid="_x0000_s1597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 strokecolor="#1f4d78 [1604]" strokeweight="2.25pt">
                    <v:stroke joinstyle="miter"/>
                  </v:line>
                  <v:line id="直接连接符 615" o:spid="_x0000_s1598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16" o:spid="_x0000_s1599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8" o:spid="_x0000_s1601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 strokecolor="#1f4d78 [1604]" strokeweight="2.25pt">
                    <v:stroke joinstyle="miter"/>
                  </v:line>
                  <v:line id="直接连接符 619" o:spid="_x0000_s1602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0" o:spid="_x0000_s1603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2" o:spid="_x0000_s1605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 strokecolor="#1f4d78 [1604]" strokeweight="2.25pt">
                    <v:stroke joinstyle="miter"/>
                  </v:line>
                  <v:line id="直接连接符 623" o:spid="_x0000_s1606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4" o:spid="_x0000_s1607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6" o:spid="_x0000_s1609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 strokecolor="#1f4d78 [1604]" strokeweight="2.25pt">
                    <v:stroke joinstyle="miter"/>
                  </v:line>
                  <v:line id="直接连接符 627" o:spid="_x0000_s1610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28" o:spid="_x0000_s1611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0" o:spid="_x0000_s1613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 strokecolor="#1f4d78 [1604]" strokeweight="2.25pt">
                    <v:stroke joinstyle="miter"/>
                  </v:line>
                  <v:line id="直接连接符 631" o:spid="_x0000_s1614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2" o:spid="_x0000_s1615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4" o:spid="_x0000_s1617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 strokecolor="#1f4d78 [1604]" strokeweight="2.25pt">
                    <v:stroke joinstyle="miter"/>
                  </v:line>
                  <v:line id="直接连接符 635" o:spid="_x0000_s1618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6" o:spid="_x0000_s1619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8" o:spid="_x0000_s1621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 strokecolor="#1f4d78 [1604]" strokeweight="2.25pt">
                    <v:stroke joinstyle="miter"/>
                  </v:line>
                  <v:line id="直接连接符 639" o:spid="_x0000_s1622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0" o:spid="_x0000_s1623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2" o:spid="_x0000_s1625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 strokecolor="#1f4d78 [1604]" strokeweight="2.25pt">
                    <v:stroke joinstyle="miter"/>
                  </v:line>
                  <v:line id="直接连接符 643" o:spid="_x0000_s1626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4" o:spid="_x0000_s1627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6" o:spid="_x0000_s1629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 strokecolor="#1f4d78 [1604]" strokeweight="2.25pt">
                    <v:stroke joinstyle="miter"/>
                  </v:line>
                  <v:line id="直接连接符 647" o:spid="_x0000_s1630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8" o:spid="_x0000_s1631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0" o:spid="_x0000_s1633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 strokecolor="#1f4d78 [1604]" strokeweight="2.25pt">
                    <v:stroke joinstyle="miter"/>
                  </v:line>
                  <v:line id="直接连接符 651" o:spid="_x0000_s1634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52" o:spid="_x0000_s1635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4" o:spid="_x0000_s1637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 strokecolor="#1f4d78 [1604]" strokeweight="2.25pt">
                    <v:stroke joinstyle="miter"/>
                  </v:line>
                  <v:line id="直接连接符 655" o:spid="_x0000_s1638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56" o:spid="_x0000_s1639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8" o:spid="_x0000_s1641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 strokecolor="#1f4d78 [1604]" strokeweight="2.25pt">
                    <v:stroke joinstyle="miter"/>
                  </v:line>
                  <v:line id="直接连接符 659" o:spid="_x0000_s1642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0" o:spid="_x0000_s1643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2" o:spid="_x0000_s1645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 strokecolor="#1f4d78 [1604]" strokeweight="2.25pt">
                    <v:stroke joinstyle="miter"/>
                  </v:line>
                  <v:line id="直接连接符 663" o:spid="_x0000_s1646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4" o:spid="_x0000_s1647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6" o:spid="_x0000_s1649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 strokecolor="#1f4d78 [1604]" strokeweight="2.25pt">
                    <v:stroke joinstyle="miter"/>
                  </v:line>
                  <v:line id="直接连接符 667" o:spid="_x0000_s1650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8" o:spid="_x0000_s1651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0" o:spid="_x0000_s1653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 strokecolor="#1f4d78 [1604]" strokeweight="2.25pt">
                    <v:stroke joinstyle="miter"/>
                  </v:line>
                  <v:line id="直接连接符 671" o:spid="_x0000_s1654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2" o:spid="_x0000_s1655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4" o:spid="_x0000_s1657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 strokecolor="#1f4d78 [1604]" strokeweight="2.25pt">
                    <v:stroke joinstyle="miter"/>
                  </v:line>
                  <v:line id="直接连接符 675" o:spid="_x0000_s1658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6" o:spid="_x0000_s1659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8" o:spid="_x0000_s1661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 strokecolor="#1f4d78 [1604]" strokeweight="2.25pt">
                    <v:stroke joinstyle="miter"/>
                  </v:line>
                  <v:line id="直接连接符 679" o:spid="_x0000_s1662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0" o:spid="_x0000_s1663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2" o:spid="_x0000_s1665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 strokecolor="#1f4d78 [1604]" strokeweight="2.25pt">
                    <v:stroke joinstyle="miter"/>
                  </v:line>
                  <v:line id="直接连接符 683" o:spid="_x0000_s1666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84" o:spid="_x0000_s1667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6" o:spid="_x0000_s1669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 strokecolor="#1f4d78 [1604]" strokeweight="2.25pt">
                    <v:stroke joinstyle="miter"/>
                  </v:line>
                  <v:line id="直接连接符 687" o:spid="_x0000_s1670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8" o:spid="_x0000_s1671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0" o:spid="_x0000_s1673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 strokecolor="#1f4d78 [1604]" strokeweight="2.25pt">
                    <v:stroke joinstyle="miter"/>
                  </v:line>
                  <v:line id="直接连接符 691" o:spid="_x0000_s1674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2" o:spid="_x0000_s1675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4" o:spid="_x0000_s1677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 strokecolor="#1f4d78 [1604]" strokeweight="2.25pt">
                    <v:stroke joinstyle="miter"/>
                  </v:line>
                  <v:line id="直接连接符 695" o:spid="_x0000_s1678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6" o:spid="_x0000_s1679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8" o:spid="_x0000_s1681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 strokecolor="#1f4d78 [1604]" strokeweight="2.25pt">
                    <v:stroke joinstyle="miter"/>
                  </v:line>
                  <v:line id="直接连接符 699" o:spid="_x0000_s1682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0" o:spid="_x0000_s1683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2" o:spid="_x0000_s1685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 strokecolor="#1f4d78 [1604]" strokeweight="2.25pt">
                    <v:stroke joinstyle="miter"/>
                  </v:line>
                  <v:line id="直接连接符 703" o:spid="_x0000_s1686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4" o:spid="_x0000_s1687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6" o:spid="_x0000_s1689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 strokecolor="#1f4d78 [1604]" strokeweight="2.25pt">
                    <v:stroke joinstyle="miter"/>
                  </v:line>
                  <v:line id="直接连接符 707" o:spid="_x0000_s1690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708" o:spid="_x0000_s1691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0" o:spid="_x0000_s1693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 strokecolor="#1f4d78 [1604]" strokeweight="2.25pt">
                    <v:stroke joinstyle="miter"/>
                  </v:line>
                  <v:line id="直接连接符 711" o:spid="_x0000_s1694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12" o:spid="_x0000_s1695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4" o:spid="_x0000_s1697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 strokecolor="#1f4d78 [1604]" strokeweight="2.25pt">
                    <v:stroke joinstyle="miter"/>
                  </v:line>
                  <v:line id="直接连接符 715" o:spid="_x0000_s1698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716" o:spid="_x0000_s1699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8" o:spid="_x0000_s1701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 strokecolor="#1f4d78 [1604]" strokeweight="2.25pt">
                    <v:stroke joinstyle="miter"/>
                  </v:line>
                  <v:line id="直接连接符 719" o:spid="_x0000_s1702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 strokecolor="#1f4d78 [1604]" strokeweight="2.25pt">
                    <v:stroke joinstyle="miter"/>
                  </v:line>
                </v:group>
              </v:group>
              <v:shape id="文本框 212" o:spid="_x0000_s1703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718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 filled="f" stroked="f">
                <v:textbox style="mso-fit-shape-to-text:t">
                  <w:txbxContent>
                    <w:p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 filled="f" stroked="f">
                <v:textbox style="mso-fit-shape-to-text:t">
                  <w:txbxContent>
                    <w:p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 filled="f" stroked="f">
              <v:textbox style="mso-fit-shape-to-text:t">
                <w:txbxContent>
                  <w:p w:rsidR="006522D8" w:rsidRDefault="006522D8" w:rsidP="003A570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:rsidR="00045E12" w:rsidRPr="007922FD" w:rsidRDefault="00045E12" w:rsidP="0004179C">
      <w:pPr>
        <w:rPr>
          <w:rFonts w:ascii="Times New Roman" w:hAnsi="Times New Roman" w:cs="Times New Roman"/>
          <w:sz w:val="24"/>
        </w:rPr>
      </w:pPr>
    </w:p>
    <w:sectPr w:rsidR="00045E12" w:rsidRPr="007922FD" w:rsidSect="002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661BC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8C9" w:rsidRDefault="005378C9" w:rsidP="00095E47">
      <w:r>
        <w:separator/>
      </w:r>
    </w:p>
  </w:endnote>
  <w:endnote w:type="continuationSeparator" w:id="1">
    <w:p w:rsidR="005378C9" w:rsidRDefault="005378C9" w:rsidP="00095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8C9" w:rsidRDefault="005378C9" w:rsidP="00095E47">
      <w:r>
        <w:separator/>
      </w:r>
    </w:p>
  </w:footnote>
  <w:footnote w:type="continuationSeparator" w:id="1">
    <w:p w:rsidR="005378C9" w:rsidRDefault="005378C9" w:rsidP="00095E4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jdxsmjd@163.com">
    <w15:presenceInfo w15:providerId="None" w15:userId="zjdxsmjd@163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766D0"/>
    <w:rsid w:val="00D767AE"/>
    <w:rsid w:val="00D97911"/>
    <w:rsid w:val="00DC0850"/>
    <w:rsid w:val="00DC592C"/>
    <w:rsid w:val="00DF54D0"/>
    <w:rsid w:val="00E2001C"/>
    <w:rsid w:val="00E2159F"/>
    <w:rsid w:val="00E42A02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3BCB1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7BE0"/>
    <w:rPr>
      <w:sz w:val="24"/>
    </w:rPr>
  </w:style>
  <w:style w:type="table" w:styleId="a4">
    <w:name w:val="Table Grid"/>
    <w:basedOn w:val="a1"/>
    <w:rsid w:val="00DC0850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5E47"/>
    <w:rPr>
      <w:kern w:val="2"/>
      <w:sz w:val="18"/>
      <w:szCs w:val="18"/>
    </w:rPr>
  </w:style>
  <w:style w:type="paragraph" w:styleId="a6">
    <w:name w:val="footer"/>
    <w:basedOn w:val="a"/>
    <w:link w:val="Char0"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5E47"/>
    <w:rPr>
      <w:kern w:val="2"/>
      <w:sz w:val="18"/>
      <w:szCs w:val="18"/>
    </w:rPr>
  </w:style>
  <w:style w:type="character" w:styleId="a7">
    <w:name w:val="annotation reference"/>
    <w:basedOn w:val="a0"/>
    <w:rsid w:val="00AE172A"/>
    <w:rPr>
      <w:sz w:val="21"/>
      <w:szCs w:val="21"/>
    </w:rPr>
  </w:style>
  <w:style w:type="paragraph" w:styleId="a8">
    <w:name w:val="annotation text"/>
    <w:basedOn w:val="a"/>
    <w:link w:val="Char1"/>
    <w:rsid w:val="00AE172A"/>
    <w:pPr>
      <w:jc w:val="left"/>
    </w:pPr>
  </w:style>
  <w:style w:type="character" w:customStyle="1" w:styleId="Char1">
    <w:name w:val="批注文字 Char"/>
    <w:basedOn w:val="a0"/>
    <w:link w:val="a8"/>
    <w:rsid w:val="00AE172A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AE172A"/>
    <w:rPr>
      <w:b/>
      <w:bCs/>
    </w:rPr>
  </w:style>
  <w:style w:type="character" w:customStyle="1" w:styleId="Char2">
    <w:name w:val="批注主题 Char"/>
    <w:basedOn w:val="Char1"/>
    <w:link w:val="a9"/>
    <w:rsid w:val="00AE172A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AE172A"/>
    <w:rPr>
      <w:sz w:val="18"/>
      <w:szCs w:val="18"/>
    </w:rPr>
  </w:style>
  <w:style w:type="character" w:customStyle="1" w:styleId="Char3">
    <w:name w:val="批注框文本 Char"/>
    <w:basedOn w:val="a0"/>
    <w:link w:val="aa"/>
    <w:rsid w:val="00AE172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18CBEAF-6527-4971-8420-12C1AF0ED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lenovo</cp:lastModifiedBy>
  <cp:revision>60</cp:revision>
  <dcterms:created xsi:type="dcterms:W3CDTF">2014-10-29T12:08:00Z</dcterms:created>
  <dcterms:modified xsi:type="dcterms:W3CDTF">2020-08-26T23:05:00Z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