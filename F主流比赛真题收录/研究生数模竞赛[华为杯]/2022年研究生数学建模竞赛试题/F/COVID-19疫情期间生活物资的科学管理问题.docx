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41BD" w14:textId="77777777" w:rsidR="00872268" w:rsidRDefault="00872268" w:rsidP="00872268">
      <w:pPr>
        <w:rPr>
          <w:rFonts w:ascii="宋体" w:hAnsi="宋体"/>
          <w:sz w:val="28"/>
          <w:szCs w:val="28"/>
        </w:rPr>
      </w:pPr>
      <w:r w:rsidRPr="00DE10CC">
        <w:rPr>
          <w:rFonts w:ascii="宋体" w:hAnsi="宋体" w:hint="eastAsia"/>
          <w:sz w:val="28"/>
          <w:szCs w:val="28"/>
        </w:rPr>
        <w:t>202</w:t>
      </w:r>
      <w:r>
        <w:rPr>
          <w:rFonts w:ascii="宋体" w:hAnsi="宋体" w:hint="eastAsia"/>
          <w:sz w:val="28"/>
          <w:szCs w:val="28"/>
        </w:rPr>
        <w:t>2</w:t>
      </w:r>
      <w:r w:rsidRPr="00DE10CC">
        <w:rPr>
          <w:rFonts w:ascii="宋体" w:hAnsi="宋体" w:hint="eastAsia"/>
          <w:sz w:val="28"/>
          <w:szCs w:val="28"/>
        </w:rPr>
        <w:t>年中国研究生数学建模竞赛</w:t>
      </w:r>
      <w:r>
        <w:rPr>
          <w:rFonts w:ascii="宋体" w:hAnsi="宋体" w:hint="eastAsia"/>
          <w:sz w:val="28"/>
          <w:szCs w:val="28"/>
        </w:rPr>
        <w:t>F</w:t>
      </w:r>
      <w:r w:rsidRPr="00DE10CC">
        <w:rPr>
          <w:rFonts w:ascii="宋体" w:hAnsi="宋体" w:hint="eastAsia"/>
          <w:sz w:val="28"/>
          <w:szCs w:val="28"/>
        </w:rPr>
        <w:t>题</w:t>
      </w:r>
    </w:p>
    <w:p w14:paraId="1CFE7893" w14:textId="77777777" w:rsidR="0094263A" w:rsidRDefault="00B105AD" w:rsidP="005E3285">
      <w:pPr>
        <w:spacing w:beforeLines="50" w:before="156" w:afterLines="50" w:after="156"/>
        <w:jc w:val="center"/>
        <w:rPr>
          <w:rFonts w:ascii="宋体" w:eastAsia="宋体" w:hAnsi="宋体"/>
          <w:b/>
          <w:bCs/>
          <w:sz w:val="32"/>
          <w:szCs w:val="32"/>
        </w:rPr>
      </w:pPr>
      <w:r>
        <w:rPr>
          <w:rFonts w:ascii="宋体" w:eastAsia="宋体" w:hAnsi="宋体" w:hint="eastAsia"/>
          <w:b/>
          <w:bCs/>
          <w:sz w:val="32"/>
          <w:szCs w:val="32"/>
        </w:rPr>
        <w:t>C</w:t>
      </w:r>
      <w:r w:rsidR="002F1601">
        <w:rPr>
          <w:rFonts w:ascii="宋体" w:eastAsia="宋体" w:hAnsi="宋体"/>
          <w:b/>
          <w:bCs/>
          <w:sz w:val="32"/>
          <w:szCs w:val="32"/>
        </w:rPr>
        <w:t>OVID-19</w:t>
      </w:r>
      <w:r w:rsidR="0094263A">
        <w:rPr>
          <w:rFonts w:ascii="宋体" w:eastAsia="宋体" w:hAnsi="宋体" w:hint="eastAsia"/>
          <w:b/>
          <w:bCs/>
          <w:sz w:val="32"/>
          <w:szCs w:val="32"/>
        </w:rPr>
        <w:t>疫情期间生活物资的</w:t>
      </w:r>
      <w:r w:rsidR="00190AD5">
        <w:rPr>
          <w:rFonts w:ascii="宋体" w:eastAsia="宋体" w:hAnsi="宋体" w:hint="eastAsia"/>
          <w:b/>
          <w:bCs/>
          <w:sz w:val="32"/>
          <w:szCs w:val="32"/>
        </w:rPr>
        <w:t>科学</w:t>
      </w:r>
      <w:r w:rsidR="009331EF">
        <w:rPr>
          <w:rFonts w:ascii="宋体" w:eastAsia="宋体" w:hAnsi="宋体" w:hint="eastAsia"/>
          <w:b/>
          <w:bCs/>
          <w:sz w:val="32"/>
          <w:szCs w:val="32"/>
        </w:rPr>
        <w:t>管理问题</w:t>
      </w:r>
    </w:p>
    <w:p w14:paraId="696458A5" w14:textId="77777777" w:rsidR="001038B2" w:rsidRPr="00872268" w:rsidRDefault="001038B2" w:rsidP="005E3285">
      <w:pPr>
        <w:spacing w:beforeLines="50" w:before="156" w:afterLines="50" w:after="156"/>
        <w:rPr>
          <w:rFonts w:ascii="宋体" w:eastAsia="宋体" w:hAnsi="宋体"/>
          <w:b/>
          <w:bCs/>
          <w:sz w:val="24"/>
          <w:szCs w:val="24"/>
        </w:rPr>
      </w:pPr>
      <w:r w:rsidRPr="00872268">
        <w:rPr>
          <w:rFonts w:ascii="宋体" w:eastAsia="宋体" w:hAnsi="宋体" w:hint="eastAsia"/>
          <w:b/>
          <w:bCs/>
          <w:sz w:val="24"/>
          <w:szCs w:val="24"/>
        </w:rPr>
        <w:t>一、背景</w:t>
      </w:r>
      <w:r w:rsidR="00B77DB4" w:rsidRPr="00872268">
        <w:rPr>
          <w:rFonts w:ascii="宋体" w:eastAsia="宋体" w:hAnsi="宋体" w:hint="eastAsia"/>
          <w:b/>
          <w:bCs/>
          <w:sz w:val="24"/>
          <w:szCs w:val="24"/>
        </w:rPr>
        <w:t>介绍</w:t>
      </w:r>
    </w:p>
    <w:p w14:paraId="49A9A974" w14:textId="77777777" w:rsidR="00AA1323" w:rsidRPr="000B51DE" w:rsidRDefault="00BC5D06" w:rsidP="00AE6746">
      <w:pPr>
        <w:spacing w:line="400" w:lineRule="exact"/>
        <w:ind w:firstLineChars="200" w:firstLine="480"/>
        <w:rPr>
          <w:rFonts w:ascii="宋体" w:eastAsia="宋体" w:hAnsi="宋体"/>
          <w:sz w:val="24"/>
          <w:szCs w:val="24"/>
          <w:shd w:val="clear" w:color="auto" w:fill="FFFFFF"/>
        </w:rPr>
      </w:pPr>
      <w:r w:rsidRPr="000B51DE">
        <w:rPr>
          <w:rFonts w:ascii="宋体" w:eastAsia="宋体" w:hAnsi="宋体" w:hint="eastAsia"/>
          <w:sz w:val="24"/>
          <w:szCs w:val="24"/>
        </w:rPr>
        <w:t>进入</w:t>
      </w:r>
      <w:r w:rsidR="001038B2" w:rsidRPr="000B51DE">
        <w:rPr>
          <w:rFonts w:ascii="宋体" w:eastAsia="宋体" w:hAnsi="宋体" w:hint="eastAsia"/>
          <w:sz w:val="24"/>
          <w:szCs w:val="24"/>
        </w:rPr>
        <w:t>2</w:t>
      </w:r>
      <w:r w:rsidR="001038B2" w:rsidRPr="000B51DE">
        <w:rPr>
          <w:rFonts w:ascii="宋体" w:eastAsia="宋体" w:hAnsi="宋体"/>
          <w:sz w:val="24"/>
          <w:szCs w:val="24"/>
        </w:rPr>
        <w:t>022</w:t>
      </w:r>
      <w:r w:rsidR="001038B2" w:rsidRPr="000B51DE">
        <w:rPr>
          <w:rFonts w:ascii="宋体" w:eastAsia="宋体" w:hAnsi="宋体" w:hint="eastAsia"/>
          <w:sz w:val="24"/>
          <w:szCs w:val="24"/>
        </w:rPr>
        <w:t>年</w:t>
      </w:r>
      <w:r w:rsidRPr="000B51DE">
        <w:rPr>
          <w:rFonts w:ascii="宋体" w:eastAsia="宋体" w:hAnsi="宋体" w:hint="eastAsia"/>
          <w:sz w:val="24"/>
          <w:szCs w:val="24"/>
        </w:rPr>
        <w:t>以来</w:t>
      </w:r>
      <w:r w:rsidR="00584461" w:rsidRPr="000B51DE">
        <w:rPr>
          <w:rFonts w:ascii="宋体" w:eastAsia="宋体" w:hAnsi="宋体" w:hint="eastAsia"/>
          <w:sz w:val="24"/>
          <w:szCs w:val="24"/>
          <w:shd w:val="clear" w:color="auto" w:fill="FFFFFF"/>
        </w:rPr>
        <w:t>全国范围内</w:t>
      </w:r>
      <w:r w:rsidR="00B91C19" w:rsidRPr="000B51DE">
        <w:rPr>
          <w:rFonts w:ascii="宋体" w:eastAsia="宋体" w:hAnsi="宋体" w:hint="eastAsia"/>
          <w:sz w:val="24"/>
          <w:szCs w:val="24"/>
          <w:shd w:val="clear" w:color="auto" w:fill="FFFFFF"/>
        </w:rPr>
        <w:t>陆续出现了多次较大规模疫情爆发事件</w:t>
      </w:r>
      <w:r w:rsidR="002C107D" w:rsidRPr="000B51DE">
        <w:rPr>
          <w:rFonts w:ascii="宋体" w:eastAsia="宋体" w:hAnsi="宋体"/>
          <w:sz w:val="24"/>
          <w:szCs w:val="24"/>
          <w:shd w:val="clear" w:color="auto" w:fill="FFFFFF"/>
          <w:vertAlign w:val="superscript"/>
        </w:rPr>
        <w:t>[1-2]</w:t>
      </w:r>
      <w:r w:rsidR="00B91C19" w:rsidRPr="000B51DE">
        <w:rPr>
          <w:rFonts w:ascii="宋体" w:eastAsia="宋体" w:hAnsi="宋体" w:hint="eastAsia"/>
          <w:sz w:val="24"/>
          <w:szCs w:val="24"/>
          <w:shd w:val="clear" w:color="auto" w:fill="FFFFFF"/>
        </w:rPr>
        <w:t>。</w:t>
      </w:r>
      <w:r w:rsidR="00803132" w:rsidRPr="000B51DE">
        <w:rPr>
          <w:rFonts w:ascii="宋体" w:eastAsia="宋体" w:hAnsi="宋体" w:hint="eastAsia"/>
          <w:sz w:val="24"/>
          <w:szCs w:val="24"/>
          <w:shd w:val="clear" w:color="auto" w:fill="FFFFFF"/>
        </w:rPr>
        <w:t>在大规模疫情爆发期间由于我国</w:t>
      </w:r>
      <w:r w:rsidR="00063465" w:rsidRPr="000B51DE">
        <w:rPr>
          <w:rFonts w:ascii="宋体" w:eastAsia="宋体" w:hAnsi="宋体" w:hint="eastAsia"/>
          <w:sz w:val="24"/>
          <w:szCs w:val="24"/>
          <w:shd w:val="clear" w:color="auto" w:fill="FFFFFF"/>
        </w:rPr>
        <w:t>采用</w:t>
      </w:r>
      <w:r w:rsidR="00803132" w:rsidRPr="000B51DE">
        <w:rPr>
          <w:rFonts w:ascii="宋体" w:eastAsia="宋体" w:hAnsi="宋体" w:hint="eastAsia"/>
          <w:sz w:val="24"/>
          <w:szCs w:val="24"/>
          <w:shd w:val="clear" w:color="auto" w:fill="FFFFFF"/>
        </w:rPr>
        <w:t>封闭式管理方式来实现疫情的快速清零，从而疫情期间</w:t>
      </w:r>
      <w:r w:rsidR="00063465" w:rsidRPr="000B51DE">
        <w:rPr>
          <w:rFonts w:ascii="宋体" w:eastAsia="宋体" w:hAnsi="宋体" w:hint="eastAsia"/>
          <w:sz w:val="24"/>
          <w:szCs w:val="24"/>
          <w:shd w:val="clear" w:color="auto" w:fill="FFFFFF"/>
        </w:rPr>
        <w:t>各类人群</w:t>
      </w:r>
      <w:r w:rsidR="00803132" w:rsidRPr="000B51DE">
        <w:rPr>
          <w:rFonts w:ascii="宋体" w:eastAsia="宋体" w:hAnsi="宋体" w:hint="eastAsia"/>
          <w:sz w:val="24"/>
          <w:szCs w:val="24"/>
          <w:shd w:val="clear" w:color="auto" w:fill="FFFFFF"/>
        </w:rPr>
        <w:t>的科学管理变得尤为重要</w:t>
      </w:r>
      <w:r w:rsidR="0037261F" w:rsidRPr="000B51DE">
        <w:rPr>
          <w:rFonts w:ascii="宋体" w:eastAsia="宋体" w:hAnsi="宋体"/>
          <w:sz w:val="24"/>
          <w:szCs w:val="24"/>
          <w:shd w:val="clear" w:color="auto" w:fill="FFFFFF"/>
          <w:vertAlign w:val="superscript"/>
        </w:rPr>
        <w:t>[</w:t>
      </w:r>
      <w:r w:rsidR="00927313" w:rsidRPr="000B51DE">
        <w:rPr>
          <w:rFonts w:ascii="宋体" w:eastAsia="宋体" w:hAnsi="宋体"/>
          <w:sz w:val="24"/>
          <w:szCs w:val="24"/>
          <w:shd w:val="clear" w:color="auto" w:fill="FFFFFF"/>
          <w:vertAlign w:val="superscript"/>
        </w:rPr>
        <w:t>3</w:t>
      </w:r>
      <w:r w:rsidR="000055AA" w:rsidRPr="000B51DE">
        <w:rPr>
          <w:rFonts w:ascii="宋体" w:eastAsia="宋体" w:hAnsi="宋体"/>
          <w:sz w:val="24"/>
          <w:szCs w:val="24"/>
          <w:shd w:val="clear" w:color="auto" w:fill="FFFFFF"/>
          <w:vertAlign w:val="superscript"/>
        </w:rPr>
        <w:t>-4</w:t>
      </w:r>
      <w:r w:rsidR="0037261F" w:rsidRPr="000B51DE">
        <w:rPr>
          <w:rFonts w:ascii="宋体" w:eastAsia="宋体" w:hAnsi="宋体"/>
          <w:sz w:val="24"/>
          <w:szCs w:val="24"/>
          <w:shd w:val="clear" w:color="auto" w:fill="FFFFFF"/>
          <w:vertAlign w:val="superscript"/>
        </w:rPr>
        <w:t>]</w:t>
      </w:r>
      <w:r w:rsidR="00803132" w:rsidRPr="000B51DE">
        <w:rPr>
          <w:rFonts w:ascii="宋体" w:eastAsia="宋体" w:hAnsi="宋体" w:hint="eastAsia"/>
          <w:sz w:val="24"/>
          <w:szCs w:val="24"/>
          <w:shd w:val="clear" w:color="auto" w:fill="FFFFFF"/>
        </w:rPr>
        <w:t>。</w:t>
      </w:r>
      <w:r w:rsidR="00504922" w:rsidRPr="000B51DE">
        <w:rPr>
          <w:rFonts w:ascii="宋体" w:eastAsia="宋体" w:hAnsi="宋体" w:hint="eastAsia"/>
          <w:sz w:val="24"/>
          <w:szCs w:val="24"/>
          <w:shd w:val="clear" w:color="auto" w:fill="FFFFFF"/>
        </w:rPr>
        <w:t>由于</w:t>
      </w:r>
      <w:r w:rsidR="00190AD5" w:rsidRPr="000B51DE">
        <w:rPr>
          <w:rFonts w:ascii="宋体" w:eastAsia="宋体" w:hAnsi="宋体" w:hint="eastAsia"/>
          <w:sz w:val="24"/>
          <w:szCs w:val="24"/>
          <w:shd w:val="clear" w:color="auto" w:fill="FFFFFF"/>
        </w:rPr>
        <w:t>大部分</w:t>
      </w:r>
      <w:r w:rsidR="00504922" w:rsidRPr="000B51DE">
        <w:rPr>
          <w:rFonts w:ascii="宋体" w:eastAsia="宋体" w:hAnsi="宋体" w:hint="eastAsia"/>
          <w:sz w:val="24"/>
          <w:szCs w:val="24"/>
          <w:shd w:val="clear" w:color="auto" w:fill="FFFFFF"/>
        </w:rPr>
        <w:t>地区</w:t>
      </w:r>
      <w:r w:rsidR="00063465" w:rsidRPr="000B51DE">
        <w:rPr>
          <w:rFonts w:ascii="宋体" w:eastAsia="宋体" w:hAnsi="宋体" w:hint="eastAsia"/>
          <w:sz w:val="24"/>
          <w:szCs w:val="24"/>
          <w:shd w:val="clear" w:color="auto" w:fill="FFFFFF"/>
        </w:rPr>
        <w:t>管理者</w:t>
      </w:r>
      <w:r w:rsidR="00190AD5" w:rsidRPr="000B51DE">
        <w:rPr>
          <w:rFonts w:ascii="宋体" w:eastAsia="宋体" w:hAnsi="宋体" w:hint="eastAsia"/>
          <w:sz w:val="24"/>
          <w:szCs w:val="24"/>
          <w:shd w:val="clear" w:color="auto" w:fill="FFFFFF"/>
        </w:rPr>
        <w:t>尚未</w:t>
      </w:r>
      <w:r w:rsidR="00504922" w:rsidRPr="000B51DE">
        <w:rPr>
          <w:rFonts w:ascii="宋体" w:eastAsia="宋体" w:hAnsi="宋体" w:hint="eastAsia"/>
          <w:sz w:val="24"/>
          <w:szCs w:val="24"/>
          <w:shd w:val="clear" w:color="auto" w:fill="FFFFFF"/>
        </w:rPr>
        <w:t>遇见如此大规模</w:t>
      </w:r>
      <w:r w:rsidR="00190AD5" w:rsidRPr="000B51DE">
        <w:rPr>
          <w:rFonts w:ascii="宋体" w:eastAsia="宋体" w:hAnsi="宋体" w:hint="eastAsia"/>
          <w:sz w:val="24"/>
          <w:szCs w:val="24"/>
          <w:shd w:val="clear" w:color="auto" w:fill="FFFFFF"/>
        </w:rPr>
        <w:t>爆发</w:t>
      </w:r>
      <w:r w:rsidR="00504922" w:rsidRPr="000B51DE">
        <w:rPr>
          <w:rFonts w:ascii="宋体" w:eastAsia="宋体" w:hAnsi="宋体" w:hint="eastAsia"/>
          <w:sz w:val="24"/>
          <w:szCs w:val="24"/>
          <w:shd w:val="clear" w:color="auto" w:fill="FFFFFF"/>
        </w:rPr>
        <w:t>的疫情及不同地区疫情爆发</w:t>
      </w:r>
      <w:r w:rsidR="00190AD5" w:rsidRPr="000B51DE">
        <w:rPr>
          <w:rFonts w:ascii="宋体" w:eastAsia="宋体" w:hAnsi="宋体" w:hint="eastAsia"/>
          <w:sz w:val="24"/>
          <w:szCs w:val="24"/>
          <w:shd w:val="clear" w:color="auto" w:fill="FFFFFF"/>
        </w:rPr>
        <w:t>时长、人口规模与地理位置等</w:t>
      </w:r>
      <w:r w:rsidR="00504922" w:rsidRPr="000B51DE">
        <w:rPr>
          <w:rFonts w:ascii="宋体" w:eastAsia="宋体" w:hAnsi="宋体" w:hint="eastAsia"/>
          <w:sz w:val="24"/>
          <w:szCs w:val="24"/>
          <w:shd w:val="clear" w:color="auto" w:fill="FFFFFF"/>
        </w:rPr>
        <w:t>的差异性，</w:t>
      </w:r>
      <w:r w:rsidR="00063465" w:rsidRPr="000B51DE">
        <w:rPr>
          <w:rFonts w:ascii="宋体" w:eastAsia="宋体" w:hAnsi="宋体" w:hint="eastAsia"/>
          <w:sz w:val="24"/>
          <w:szCs w:val="24"/>
          <w:shd w:val="clear" w:color="auto" w:fill="FFFFFF"/>
        </w:rPr>
        <w:t>众多地区仍未</w:t>
      </w:r>
      <w:r w:rsidR="00504922" w:rsidRPr="000B51DE">
        <w:rPr>
          <w:rFonts w:ascii="宋体" w:eastAsia="宋体" w:hAnsi="宋体" w:hint="eastAsia"/>
          <w:sz w:val="24"/>
          <w:szCs w:val="24"/>
          <w:shd w:val="clear" w:color="auto" w:fill="FFFFFF"/>
        </w:rPr>
        <w:t>形成较为科学</w:t>
      </w:r>
      <w:r w:rsidR="000D0FC1" w:rsidRPr="000B51DE">
        <w:rPr>
          <w:rFonts w:ascii="宋体" w:eastAsia="宋体" w:hAnsi="宋体" w:hint="eastAsia"/>
          <w:sz w:val="24"/>
          <w:szCs w:val="24"/>
          <w:shd w:val="clear" w:color="auto" w:fill="FFFFFF"/>
        </w:rPr>
        <w:t>的</w:t>
      </w:r>
      <w:r w:rsidR="00190AD5" w:rsidRPr="000B51DE">
        <w:rPr>
          <w:rFonts w:ascii="宋体" w:eastAsia="宋体" w:hAnsi="宋体" w:hint="eastAsia"/>
          <w:sz w:val="24"/>
          <w:szCs w:val="24"/>
          <w:shd w:val="clear" w:color="auto" w:fill="FFFFFF"/>
        </w:rPr>
        <w:t>统一</w:t>
      </w:r>
      <w:r w:rsidR="00504922" w:rsidRPr="000B51DE">
        <w:rPr>
          <w:rFonts w:ascii="宋体" w:eastAsia="宋体" w:hAnsi="宋体" w:hint="eastAsia"/>
          <w:sz w:val="24"/>
          <w:szCs w:val="24"/>
          <w:shd w:val="clear" w:color="auto" w:fill="FFFFFF"/>
        </w:rPr>
        <w:t>管理模式，使得疫情的清零周期</w:t>
      </w:r>
      <w:r w:rsidR="00190AD5" w:rsidRPr="000B51DE">
        <w:rPr>
          <w:rFonts w:ascii="宋体" w:eastAsia="宋体" w:hAnsi="宋体" w:hint="eastAsia"/>
          <w:sz w:val="24"/>
          <w:szCs w:val="24"/>
          <w:shd w:val="clear" w:color="auto" w:fill="FFFFFF"/>
        </w:rPr>
        <w:t>普遍</w:t>
      </w:r>
      <w:r w:rsidR="009876B3" w:rsidRPr="000B51DE">
        <w:rPr>
          <w:rFonts w:ascii="宋体" w:eastAsia="宋体" w:hAnsi="宋体" w:hint="eastAsia"/>
          <w:sz w:val="24"/>
          <w:szCs w:val="24"/>
          <w:shd w:val="clear" w:color="auto" w:fill="FFFFFF"/>
        </w:rPr>
        <w:t>较长</w:t>
      </w:r>
      <w:r w:rsidR="00504922" w:rsidRPr="000B51DE">
        <w:rPr>
          <w:rFonts w:ascii="宋体" w:eastAsia="宋体" w:hAnsi="宋体" w:hint="eastAsia"/>
          <w:sz w:val="24"/>
          <w:szCs w:val="24"/>
          <w:shd w:val="clear" w:color="auto" w:fill="FFFFFF"/>
        </w:rPr>
        <w:t>。在</w:t>
      </w:r>
      <w:r w:rsidR="00EC0CC5" w:rsidRPr="00292364">
        <w:rPr>
          <w:rFonts w:ascii="宋体" w:eastAsia="宋体" w:hAnsi="宋体" w:hint="eastAsia"/>
          <w:sz w:val="24"/>
          <w:szCs w:val="24"/>
          <w:shd w:val="clear" w:color="auto" w:fill="FFFFFF"/>
        </w:rPr>
        <w:t>对</w:t>
      </w:r>
      <w:r w:rsidR="00504922" w:rsidRPr="000B51DE">
        <w:rPr>
          <w:rFonts w:ascii="宋体" w:eastAsia="宋体" w:hAnsi="宋体" w:hint="eastAsia"/>
          <w:sz w:val="24"/>
          <w:szCs w:val="24"/>
          <w:shd w:val="clear" w:color="auto" w:fill="FFFFFF"/>
        </w:rPr>
        <w:t>大规模的人员采用封闭式管理的情况下，</w:t>
      </w:r>
      <w:r w:rsidR="00C94007" w:rsidRPr="000B51DE">
        <w:rPr>
          <w:rFonts w:ascii="宋体" w:eastAsia="宋体" w:hAnsi="宋体" w:hint="eastAsia"/>
          <w:sz w:val="24"/>
          <w:szCs w:val="24"/>
          <w:shd w:val="clear" w:color="auto" w:fill="FFFFFF"/>
        </w:rPr>
        <w:t>关联</w:t>
      </w:r>
      <w:r w:rsidR="00504922" w:rsidRPr="000B51DE">
        <w:rPr>
          <w:rFonts w:ascii="宋体" w:eastAsia="宋体" w:hAnsi="宋体" w:hint="eastAsia"/>
          <w:sz w:val="24"/>
          <w:szCs w:val="24"/>
          <w:shd w:val="clear" w:color="auto" w:fill="FFFFFF"/>
        </w:rPr>
        <w:t>地区的经济发展持续放缓</w:t>
      </w:r>
      <w:r w:rsidR="00AE6746" w:rsidRPr="000B51DE">
        <w:rPr>
          <w:rFonts w:ascii="宋体" w:eastAsia="宋体" w:hAnsi="宋体" w:hint="eastAsia"/>
          <w:sz w:val="24"/>
          <w:szCs w:val="24"/>
          <w:shd w:val="clear" w:color="auto" w:fill="FFFFFF"/>
        </w:rPr>
        <w:t>，再考虑到全球经济形</w:t>
      </w:r>
      <w:r w:rsidR="00995063" w:rsidRPr="000B51DE">
        <w:rPr>
          <w:rFonts w:ascii="宋体" w:eastAsia="宋体" w:hAnsi="宋体" w:hint="eastAsia"/>
          <w:sz w:val="24"/>
          <w:szCs w:val="24"/>
          <w:shd w:val="clear" w:color="auto" w:fill="FFFFFF"/>
        </w:rPr>
        <w:t>势</w:t>
      </w:r>
      <w:r w:rsidR="00AE6746" w:rsidRPr="000B51DE">
        <w:rPr>
          <w:rFonts w:ascii="宋体" w:eastAsia="宋体" w:hAnsi="宋体" w:hint="eastAsia"/>
          <w:sz w:val="24"/>
          <w:szCs w:val="24"/>
          <w:shd w:val="clear" w:color="auto" w:fill="FFFFFF"/>
        </w:rPr>
        <w:t>及疫情等因素所导致的</w:t>
      </w:r>
      <w:r w:rsidR="009876B3" w:rsidRPr="000B51DE">
        <w:rPr>
          <w:rFonts w:ascii="宋体" w:eastAsia="宋体" w:hAnsi="宋体" w:hint="eastAsia"/>
          <w:sz w:val="24"/>
          <w:szCs w:val="24"/>
          <w:shd w:val="clear" w:color="auto" w:fill="FFFFFF"/>
        </w:rPr>
        <w:t>经济下行压力</w:t>
      </w:r>
      <w:r w:rsidR="001A4F6B" w:rsidRPr="000B51DE">
        <w:rPr>
          <w:rFonts w:ascii="宋体" w:eastAsia="宋体" w:hAnsi="宋体"/>
          <w:sz w:val="24"/>
          <w:szCs w:val="24"/>
          <w:shd w:val="clear" w:color="auto" w:fill="FFFFFF"/>
          <w:vertAlign w:val="superscript"/>
        </w:rPr>
        <w:t>[</w:t>
      </w:r>
      <w:r w:rsidR="00326404" w:rsidRPr="000B51DE">
        <w:rPr>
          <w:rFonts w:ascii="宋体" w:eastAsia="宋体" w:hAnsi="宋体"/>
          <w:sz w:val="24"/>
          <w:szCs w:val="24"/>
          <w:shd w:val="clear" w:color="auto" w:fill="FFFFFF"/>
          <w:vertAlign w:val="superscript"/>
        </w:rPr>
        <w:t>5</w:t>
      </w:r>
      <w:r w:rsidR="001A4F6B" w:rsidRPr="000B51DE">
        <w:rPr>
          <w:rFonts w:ascii="宋体" w:eastAsia="宋体" w:hAnsi="宋体"/>
          <w:sz w:val="24"/>
          <w:szCs w:val="24"/>
          <w:shd w:val="clear" w:color="auto" w:fill="FFFFFF"/>
          <w:vertAlign w:val="superscript"/>
        </w:rPr>
        <w:t>]</w:t>
      </w:r>
      <w:r w:rsidR="009876B3" w:rsidRPr="000B51DE">
        <w:rPr>
          <w:rFonts w:ascii="宋体" w:eastAsia="宋体" w:hAnsi="宋体" w:hint="eastAsia"/>
          <w:sz w:val="24"/>
          <w:szCs w:val="24"/>
          <w:shd w:val="clear" w:color="auto" w:fill="FFFFFF"/>
        </w:rPr>
        <w:t>，我们急需形成规范化的疫情快速清零机制。</w:t>
      </w:r>
    </w:p>
    <w:p w14:paraId="0CD6961E" w14:textId="77777777" w:rsidR="00142D33" w:rsidRPr="000B51DE" w:rsidRDefault="00142D33" w:rsidP="00AE6746">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在疫情期间由于对</w:t>
      </w:r>
      <w:r w:rsidR="00B61A06" w:rsidRPr="000B51DE">
        <w:rPr>
          <w:rFonts w:ascii="宋体" w:eastAsia="宋体" w:hAnsi="宋体" w:hint="eastAsia"/>
          <w:sz w:val="24"/>
          <w:szCs w:val="24"/>
        </w:rPr>
        <w:t>确诊</w:t>
      </w:r>
      <w:r w:rsidRPr="000B51DE">
        <w:rPr>
          <w:rFonts w:ascii="宋体" w:eastAsia="宋体" w:hAnsi="宋体" w:hint="eastAsia"/>
          <w:sz w:val="24"/>
          <w:szCs w:val="24"/>
        </w:rPr>
        <w:t>病例、无症状感染者及密切接触者采用集中治疗或隔离的手段，因此此类人群的</w:t>
      </w:r>
      <w:r w:rsidR="00995063" w:rsidRPr="000B51DE">
        <w:rPr>
          <w:rFonts w:ascii="宋体" w:eastAsia="宋体" w:hAnsi="宋体" w:hint="eastAsia"/>
          <w:sz w:val="24"/>
          <w:szCs w:val="24"/>
        </w:rPr>
        <w:t>科学</w:t>
      </w:r>
      <w:r w:rsidRPr="000B51DE">
        <w:rPr>
          <w:rFonts w:ascii="宋体" w:eastAsia="宋体" w:hAnsi="宋体" w:hint="eastAsia"/>
          <w:sz w:val="24"/>
          <w:szCs w:val="24"/>
        </w:rPr>
        <w:t>管理较易实现</w:t>
      </w:r>
      <w:r w:rsidR="003A6EF6" w:rsidRPr="000B51DE">
        <w:rPr>
          <w:rFonts w:ascii="宋体" w:eastAsia="宋体" w:hAnsi="宋体" w:hint="eastAsia"/>
          <w:sz w:val="24"/>
          <w:szCs w:val="24"/>
        </w:rPr>
        <w:t>。然而，对于</w:t>
      </w:r>
      <w:r w:rsidR="007271A1" w:rsidRPr="000B51DE">
        <w:rPr>
          <w:rFonts w:ascii="宋体" w:eastAsia="宋体" w:hAnsi="宋体" w:hint="eastAsia"/>
          <w:sz w:val="24"/>
          <w:szCs w:val="24"/>
        </w:rPr>
        <w:t>大量、分散</w:t>
      </w:r>
      <w:r w:rsidR="003A6EF6" w:rsidRPr="000B51DE">
        <w:rPr>
          <w:rFonts w:ascii="宋体" w:eastAsia="宋体" w:hAnsi="宋体" w:hint="eastAsia"/>
          <w:sz w:val="24"/>
          <w:szCs w:val="24"/>
        </w:rPr>
        <w:t>居家隔离人员实现统一化管理成为新的难点问题，目前我们所搜集到的典型问题包括如下</w:t>
      </w:r>
      <w:r w:rsidR="00033C14" w:rsidRPr="000B51DE">
        <w:rPr>
          <w:rFonts w:ascii="宋体" w:eastAsia="宋体" w:hAnsi="宋体" w:hint="eastAsia"/>
          <w:sz w:val="24"/>
          <w:szCs w:val="24"/>
        </w:rPr>
        <w:t>三</w:t>
      </w:r>
      <w:r w:rsidR="003A6EF6" w:rsidRPr="000B51DE">
        <w:rPr>
          <w:rFonts w:ascii="宋体" w:eastAsia="宋体" w:hAnsi="宋体" w:hint="eastAsia"/>
          <w:sz w:val="24"/>
          <w:szCs w:val="24"/>
        </w:rPr>
        <w:t>个方面：</w:t>
      </w:r>
    </w:p>
    <w:p w14:paraId="1F49C19C" w14:textId="51FDCF72" w:rsidR="00063465" w:rsidRPr="000B51DE" w:rsidRDefault="003A6EF6" w:rsidP="00AE6746">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（1）</w:t>
      </w:r>
      <w:r w:rsidR="00063465" w:rsidRPr="000B51DE">
        <w:rPr>
          <w:rFonts w:ascii="宋体" w:eastAsia="宋体" w:hAnsi="宋体" w:hint="eastAsia"/>
          <w:sz w:val="24"/>
          <w:szCs w:val="24"/>
        </w:rPr>
        <w:t>生活物资的科学发放问题：在疫情期间由于采用封闭式管理方式，居民的生活物资发放</w:t>
      </w:r>
      <w:r w:rsidR="006E2223" w:rsidRPr="000B51DE">
        <w:rPr>
          <w:rFonts w:ascii="宋体" w:eastAsia="宋体" w:hAnsi="宋体" w:hint="eastAsia"/>
          <w:sz w:val="24"/>
          <w:szCs w:val="24"/>
        </w:rPr>
        <w:t>成为所有问题中的焦点问题。如果发放不当不仅会</w:t>
      </w:r>
      <w:r w:rsidR="000341FF" w:rsidRPr="000B51DE">
        <w:rPr>
          <w:rFonts w:ascii="宋体" w:eastAsia="宋体" w:hAnsi="宋体" w:hint="eastAsia"/>
          <w:sz w:val="24"/>
          <w:szCs w:val="24"/>
        </w:rPr>
        <w:t>影响</w:t>
      </w:r>
      <w:r w:rsidR="006E2223" w:rsidRPr="000B51DE">
        <w:rPr>
          <w:rFonts w:ascii="宋体" w:eastAsia="宋体" w:hAnsi="宋体" w:hint="eastAsia"/>
          <w:sz w:val="24"/>
          <w:szCs w:val="24"/>
        </w:rPr>
        <w:t>隔离居民的</w:t>
      </w:r>
      <w:r w:rsidR="000341FF" w:rsidRPr="000B51DE">
        <w:rPr>
          <w:rFonts w:ascii="宋体" w:eastAsia="宋体" w:hAnsi="宋体" w:hint="eastAsia"/>
          <w:sz w:val="24"/>
          <w:szCs w:val="24"/>
        </w:rPr>
        <w:t>生活</w:t>
      </w:r>
      <w:r w:rsidR="006E2223" w:rsidRPr="000B51DE">
        <w:rPr>
          <w:rFonts w:ascii="宋体" w:eastAsia="宋体" w:hAnsi="宋体" w:hint="eastAsia"/>
          <w:sz w:val="24"/>
          <w:szCs w:val="24"/>
        </w:rPr>
        <w:t>，</w:t>
      </w:r>
      <w:r w:rsidR="00605327" w:rsidRPr="000B51DE">
        <w:rPr>
          <w:rFonts w:ascii="宋体" w:eastAsia="宋体" w:hAnsi="宋体" w:hint="eastAsia"/>
          <w:sz w:val="24"/>
          <w:szCs w:val="24"/>
        </w:rPr>
        <w:t>还很有可能</w:t>
      </w:r>
      <w:r w:rsidR="006E2223" w:rsidRPr="000B51DE">
        <w:rPr>
          <w:rFonts w:ascii="宋体" w:eastAsia="宋体" w:hAnsi="宋体" w:hint="eastAsia"/>
          <w:sz w:val="24"/>
          <w:szCs w:val="24"/>
        </w:rPr>
        <w:t>在生活物资发放过程中造成疫情的二次传播。</w:t>
      </w:r>
    </w:p>
    <w:p w14:paraId="6B9546CD" w14:textId="77777777" w:rsidR="003A6EF6" w:rsidRPr="000B51DE" w:rsidRDefault="006E2223" w:rsidP="00AE6746">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（2）</w:t>
      </w:r>
      <w:r w:rsidR="00257A23" w:rsidRPr="000B51DE">
        <w:rPr>
          <w:rFonts w:ascii="宋体" w:eastAsia="宋体" w:hAnsi="宋体" w:hint="eastAsia"/>
          <w:sz w:val="24"/>
          <w:szCs w:val="24"/>
        </w:rPr>
        <w:t>特殊</w:t>
      </w:r>
      <w:r w:rsidR="005A7563" w:rsidRPr="000B51DE">
        <w:rPr>
          <w:rFonts w:ascii="宋体" w:eastAsia="宋体" w:hAnsi="宋体" w:hint="eastAsia"/>
          <w:sz w:val="24"/>
          <w:szCs w:val="24"/>
        </w:rPr>
        <w:t>群体的管理问题：小区</w:t>
      </w:r>
      <w:r w:rsidR="0060558A" w:rsidRPr="00292364">
        <w:rPr>
          <w:rFonts w:ascii="宋体" w:eastAsia="宋体" w:hAnsi="宋体" w:hint="eastAsia"/>
          <w:sz w:val="24"/>
          <w:szCs w:val="24"/>
        </w:rPr>
        <w:t>里</w:t>
      </w:r>
      <w:r w:rsidR="005A7563" w:rsidRPr="000B51DE">
        <w:rPr>
          <w:rFonts w:ascii="宋体" w:eastAsia="宋体" w:hAnsi="宋体" w:hint="eastAsia"/>
          <w:sz w:val="24"/>
          <w:szCs w:val="24"/>
        </w:rPr>
        <w:t>往往具有一定规模的</w:t>
      </w:r>
      <w:r w:rsidR="00257A23" w:rsidRPr="000B51DE">
        <w:rPr>
          <w:rFonts w:ascii="宋体" w:eastAsia="宋体" w:hAnsi="宋体" w:hint="eastAsia"/>
          <w:sz w:val="24"/>
          <w:szCs w:val="24"/>
        </w:rPr>
        <w:t>行动不便</w:t>
      </w:r>
      <w:r w:rsidR="005A7563" w:rsidRPr="000B51DE">
        <w:rPr>
          <w:rFonts w:ascii="宋体" w:eastAsia="宋体" w:hAnsi="宋体" w:hint="eastAsia"/>
          <w:sz w:val="24"/>
          <w:szCs w:val="24"/>
        </w:rPr>
        <w:t>或信息化水平较低的</w:t>
      </w:r>
      <w:r w:rsidR="00257A23" w:rsidRPr="000B51DE">
        <w:rPr>
          <w:rFonts w:ascii="宋体" w:eastAsia="宋体" w:hAnsi="宋体" w:hint="eastAsia"/>
          <w:sz w:val="24"/>
          <w:szCs w:val="24"/>
        </w:rPr>
        <w:t>特殊群体</w:t>
      </w:r>
      <w:r w:rsidR="005A7563" w:rsidRPr="000B51DE">
        <w:rPr>
          <w:rFonts w:ascii="宋体" w:eastAsia="宋体" w:hAnsi="宋体" w:hint="eastAsia"/>
          <w:sz w:val="24"/>
          <w:szCs w:val="24"/>
        </w:rPr>
        <w:t>。对于这些人群的管理会消耗掉大量的人力资源</w:t>
      </w:r>
      <w:r w:rsidR="000865BE" w:rsidRPr="000B51DE">
        <w:rPr>
          <w:rFonts w:ascii="宋体" w:eastAsia="宋体" w:hAnsi="宋体" w:hint="eastAsia"/>
          <w:sz w:val="24"/>
          <w:szCs w:val="24"/>
        </w:rPr>
        <w:t>，</w:t>
      </w:r>
      <w:r w:rsidR="00605327" w:rsidRPr="000B51DE">
        <w:rPr>
          <w:rFonts w:ascii="宋体" w:eastAsia="宋体" w:hAnsi="宋体" w:hint="eastAsia"/>
          <w:sz w:val="24"/>
          <w:szCs w:val="24"/>
        </w:rPr>
        <w:t>加剧</w:t>
      </w:r>
      <w:r w:rsidR="00E2291E" w:rsidRPr="000B51DE">
        <w:rPr>
          <w:rFonts w:ascii="宋体" w:eastAsia="宋体" w:hAnsi="宋体" w:hint="eastAsia"/>
          <w:sz w:val="24"/>
          <w:szCs w:val="24"/>
        </w:rPr>
        <w:t>了</w:t>
      </w:r>
      <w:r w:rsidR="000865BE" w:rsidRPr="000B51DE">
        <w:rPr>
          <w:rFonts w:ascii="宋体" w:eastAsia="宋体" w:hAnsi="宋体" w:hint="eastAsia"/>
          <w:sz w:val="24"/>
          <w:szCs w:val="24"/>
        </w:rPr>
        <w:t>疫情期间防疫人员与资源的紧缺</w:t>
      </w:r>
      <w:r w:rsidR="00257A23" w:rsidRPr="000B51DE">
        <w:rPr>
          <w:rFonts w:ascii="宋体" w:eastAsia="宋体" w:hAnsi="宋体" w:hint="eastAsia"/>
          <w:sz w:val="24"/>
          <w:szCs w:val="24"/>
        </w:rPr>
        <w:t>。</w:t>
      </w:r>
      <w:r w:rsidR="009D12C0" w:rsidRPr="000B51DE">
        <w:rPr>
          <w:rFonts w:ascii="宋体" w:eastAsia="宋体" w:hAnsi="宋体" w:hint="eastAsia"/>
          <w:sz w:val="24"/>
          <w:szCs w:val="24"/>
        </w:rPr>
        <w:t>另外，在大规模疫情期间高校学生们的科学管理问题也是需要重点关注的问题。</w:t>
      </w:r>
    </w:p>
    <w:p w14:paraId="58CA0B1A" w14:textId="6C8E792C" w:rsidR="00C3511E" w:rsidRDefault="00C3511E" w:rsidP="001408AC">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w:t>
      </w:r>
      <w:r w:rsidR="009D12C0" w:rsidRPr="000B51DE">
        <w:rPr>
          <w:rFonts w:ascii="宋体" w:eastAsia="宋体" w:hAnsi="宋体" w:hint="eastAsia"/>
          <w:sz w:val="24"/>
          <w:szCs w:val="24"/>
        </w:rPr>
        <w:t>3</w:t>
      </w:r>
      <w:r w:rsidRPr="000B51DE">
        <w:rPr>
          <w:rFonts w:ascii="宋体" w:eastAsia="宋体" w:hAnsi="宋体" w:hint="eastAsia"/>
          <w:sz w:val="24"/>
          <w:szCs w:val="24"/>
        </w:rPr>
        <w:t>）</w:t>
      </w:r>
      <w:r w:rsidR="00745F59" w:rsidRPr="000B51DE">
        <w:rPr>
          <w:rFonts w:ascii="宋体" w:eastAsia="宋体" w:hAnsi="宋体" w:hint="eastAsia"/>
          <w:sz w:val="24"/>
          <w:szCs w:val="24"/>
        </w:rPr>
        <w:t>为</w:t>
      </w:r>
      <w:r w:rsidRPr="000B51DE">
        <w:rPr>
          <w:rFonts w:ascii="宋体" w:eastAsia="宋体" w:hAnsi="宋体" w:hint="eastAsia"/>
          <w:sz w:val="24"/>
          <w:szCs w:val="24"/>
        </w:rPr>
        <w:t>援助</w:t>
      </w:r>
      <w:r w:rsidR="007A2E49" w:rsidRPr="000B51DE">
        <w:rPr>
          <w:rFonts w:ascii="宋体" w:eastAsia="宋体" w:hAnsi="宋体" w:hint="eastAsia"/>
          <w:sz w:val="24"/>
          <w:szCs w:val="24"/>
        </w:rPr>
        <w:t>与医务</w:t>
      </w:r>
      <w:r w:rsidR="007667F0" w:rsidRPr="000B51DE">
        <w:rPr>
          <w:rFonts w:ascii="宋体" w:eastAsia="宋体" w:hAnsi="宋体" w:hint="eastAsia"/>
          <w:sz w:val="24"/>
          <w:szCs w:val="24"/>
        </w:rPr>
        <w:t>人员</w:t>
      </w:r>
      <w:r w:rsidR="00745F59" w:rsidRPr="000B51DE">
        <w:rPr>
          <w:rFonts w:ascii="宋体" w:eastAsia="宋体" w:hAnsi="宋体" w:hint="eastAsia"/>
          <w:sz w:val="24"/>
          <w:szCs w:val="24"/>
        </w:rPr>
        <w:t>提供</w:t>
      </w:r>
      <w:r w:rsidRPr="000B51DE">
        <w:rPr>
          <w:rFonts w:ascii="宋体" w:eastAsia="宋体" w:hAnsi="宋体" w:hint="eastAsia"/>
          <w:sz w:val="24"/>
          <w:szCs w:val="24"/>
        </w:rPr>
        <w:t>高效服务问题：</w:t>
      </w:r>
      <w:r w:rsidR="007A2E49" w:rsidRPr="000B51DE">
        <w:rPr>
          <w:rFonts w:ascii="宋体" w:eastAsia="宋体" w:hAnsi="宋体" w:hint="eastAsia"/>
          <w:sz w:val="24"/>
          <w:szCs w:val="24"/>
        </w:rPr>
        <w:t>在疫情期间援助与</w:t>
      </w:r>
      <w:r w:rsidR="00DD5BBD" w:rsidRPr="000B51DE">
        <w:rPr>
          <w:rFonts w:ascii="宋体" w:eastAsia="宋体" w:hAnsi="宋体" w:hint="eastAsia"/>
          <w:sz w:val="24"/>
          <w:szCs w:val="24"/>
        </w:rPr>
        <w:t>医务</w:t>
      </w:r>
      <w:r w:rsidR="007A2E49" w:rsidRPr="000B51DE">
        <w:rPr>
          <w:rFonts w:ascii="宋体" w:eastAsia="宋体" w:hAnsi="宋体" w:hint="eastAsia"/>
          <w:sz w:val="24"/>
          <w:szCs w:val="24"/>
        </w:rPr>
        <w:t>人员</w:t>
      </w:r>
      <w:r w:rsidR="00484EC3" w:rsidRPr="000B51DE">
        <w:rPr>
          <w:rFonts w:ascii="宋体" w:eastAsia="宋体" w:hAnsi="宋体" w:hint="eastAsia"/>
          <w:sz w:val="24"/>
          <w:szCs w:val="24"/>
        </w:rPr>
        <w:t>的服务</w:t>
      </w:r>
      <w:r w:rsidR="00745F59" w:rsidRPr="000B51DE">
        <w:rPr>
          <w:rFonts w:ascii="宋体" w:eastAsia="宋体" w:hAnsi="宋体" w:hint="eastAsia"/>
          <w:sz w:val="24"/>
          <w:szCs w:val="24"/>
        </w:rPr>
        <w:t>对</w:t>
      </w:r>
      <w:r w:rsidR="007A2E49" w:rsidRPr="000B51DE">
        <w:rPr>
          <w:rFonts w:ascii="宋体" w:eastAsia="宋体" w:hAnsi="宋体" w:hint="eastAsia"/>
          <w:sz w:val="24"/>
          <w:szCs w:val="24"/>
        </w:rPr>
        <w:t>疫情的防控与治疗起到无可替代的作用。只有对这些人群实现高效的服务，才能够更快</w:t>
      </w:r>
      <w:r w:rsidR="00605327" w:rsidRPr="000B51DE">
        <w:rPr>
          <w:rFonts w:ascii="宋体" w:eastAsia="宋体" w:hAnsi="宋体" w:hint="eastAsia"/>
          <w:sz w:val="24"/>
          <w:szCs w:val="24"/>
        </w:rPr>
        <w:t>地</w:t>
      </w:r>
      <w:r w:rsidR="007A2E49" w:rsidRPr="000B51DE">
        <w:rPr>
          <w:rFonts w:ascii="宋体" w:eastAsia="宋体" w:hAnsi="宋体" w:hint="eastAsia"/>
          <w:sz w:val="24"/>
          <w:szCs w:val="24"/>
        </w:rPr>
        <w:t>控制疫情</w:t>
      </w:r>
      <w:r w:rsidR="00255D7D" w:rsidRPr="000B51DE">
        <w:rPr>
          <w:rFonts w:ascii="宋体" w:eastAsia="宋体" w:hAnsi="宋体" w:hint="eastAsia"/>
          <w:sz w:val="24"/>
          <w:szCs w:val="24"/>
          <w:vertAlign w:val="superscript"/>
        </w:rPr>
        <w:t>[</w:t>
      </w:r>
      <w:r w:rsidR="009D12C0" w:rsidRPr="000B51DE">
        <w:rPr>
          <w:rFonts w:ascii="宋体" w:eastAsia="宋体" w:hAnsi="宋体" w:hint="eastAsia"/>
          <w:sz w:val="24"/>
          <w:szCs w:val="24"/>
          <w:vertAlign w:val="superscript"/>
        </w:rPr>
        <w:t>6</w:t>
      </w:r>
      <w:r w:rsidR="00255D7D" w:rsidRPr="000B51DE">
        <w:rPr>
          <w:rFonts w:ascii="宋体" w:eastAsia="宋体" w:hAnsi="宋体"/>
          <w:sz w:val="24"/>
          <w:szCs w:val="24"/>
          <w:vertAlign w:val="superscript"/>
        </w:rPr>
        <w:t>]</w:t>
      </w:r>
      <w:r w:rsidR="007A2E49" w:rsidRPr="000B51DE">
        <w:rPr>
          <w:rFonts w:ascii="宋体" w:eastAsia="宋体" w:hAnsi="宋体" w:hint="eastAsia"/>
          <w:sz w:val="24"/>
          <w:szCs w:val="24"/>
        </w:rPr>
        <w:t>。然而，援助与医务</w:t>
      </w:r>
      <w:r w:rsidR="007667F0" w:rsidRPr="000B51DE">
        <w:rPr>
          <w:rFonts w:ascii="宋体" w:eastAsia="宋体" w:hAnsi="宋体" w:hint="eastAsia"/>
          <w:sz w:val="24"/>
          <w:szCs w:val="24"/>
        </w:rPr>
        <w:t>人员</w:t>
      </w:r>
      <w:r w:rsidR="007A2E49" w:rsidRPr="000B51DE">
        <w:rPr>
          <w:rFonts w:ascii="宋体" w:eastAsia="宋体" w:hAnsi="宋体" w:hint="eastAsia"/>
          <w:sz w:val="24"/>
          <w:szCs w:val="24"/>
        </w:rPr>
        <w:t>所需</w:t>
      </w:r>
      <w:r w:rsidR="007667F0" w:rsidRPr="000B51DE">
        <w:rPr>
          <w:rFonts w:ascii="宋体" w:eastAsia="宋体" w:hAnsi="宋体" w:hint="eastAsia"/>
          <w:sz w:val="24"/>
          <w:szCs w:val="24"/>
        </w:rPr>
        <w:t>的</w:t>
      </w:r>
      <w:r w:rsidR="007A2E49" w:rsidRPr="000B51DE">
        <w:rPr>
          <w:rFonts w:ascii="宋体" w:eastAsia="宋体" w:hAnsi="宋体" w:hint="eastAsia"/>
          <w:sz w:val="24"/>
          <w:szCs w:val="24"/>
        </w:rPr>
        <w:t>物资与广大居民的需求可能存在显著差异，我们需要付出更多的时间和</w:t>
      </w:r>
      <w:r w:rsidR="00745F59" w:rsidRPr="000B51DE">
        <w:rPr>
          <w:rFonts w:ascii="宋体" w:eastAsia="宋体" w:hAnsi="宋体" w:hint="eastAsia"/>
          <w:sz w:val="24"/>
          <w:szCs w:val="24"/>
        </w:rPr>
        <w:t>精力</w:t>
      </w:r>
      <w:r w:rsidR="007A2E49" w:rsidRPr="000B51DE">
        <w:rPr>
          <w:rFonts w:ascii="宋体" w:eastAsia="宋体" w:hAnsi="宋体" w:hint="eastAsia"/>
          <w:sz w:val="24"/>
          <w:szCs w:val="24"/>
        </w:rPr>
        <w:t>去凑齐相关物资。这项工作也是一项不可忽视的重要任务。</w:t>
      </w:r>
    </w:p>
    <w:p w14:paraId="30CB7BE1" w14:textId="77777777" w:rsidR="00872268" w:rsidRPr="000B51DE" w:rsidRDefault="00872268" w:rsidP="001408AC">
      <w:pPr>
        <w:spacing w:line="400" w:lineRule="exact"/>
        <w:ind w:firstLineChars="200" w:firstLine="480"/>
        <w:rPr>
          <w:rFonts w:ascii="宋体" w:eastAsia="宋体" w:hAnsi="宋体" w:hint="eastAsia"/>
          <w:sz w:val="24"/>
          <w:szCs w:val="24"/>
        </w:rPr>
      </w:pPr>
    </w:p>
    <w:p w14:paraId="5A18BC2F" w14:textId="77777777" w:rsidR="00830D1D" w:rsidRDefault="00830D1D" w:rsidP="00AE6746">
      <w:pPr>
        <w:spacing w:line="400" w:lineRule="exact"/>
        <w:ind w:firstLineChars="200" w:firstLine="480"/>
        <w:rPr>
          <w:rFonts w:ascii="宋体" w:eastAsia="宋体" w:hAnsi="宋体"/>
          <w:sz w:val="24"/>
          <w:szCs w:val="24"/>
        </w:rPr>
      </w:pPr>
      <w:r w:rsidRPr="000B51DE">
        <w:rPr>
          <w:rFonts w:ascii="宋体" w:eastAsia="宋体" w:hAnsi="宋体" w:hint="eastAsia"/>
          <w:sz w:val="24"/>
          <w:szCs w:val="24"/>
        </w:rPr>
        <w:t>本赛题</w:t>
      </w:r>
      <w:r w:rsidR="00033C14" w:rsidRPr="000B51DE">
        <w:rPr>
          <w:rFonts w:ascii="宋体" w:eastAsia="宋体" w:hAnsi="宋体" w:hint="eastAsia"/>
          <w:sz w:val="24"/>
          <w:szCs w:val="24"/>
        </w:rPr>
        <w:t>聚焦第一个问题，</w:t>
      </w:r>
      <w:r w:rsidRPr="000B51DE">
        <w:rPr>
          <w:rFonts w:ascii="宋体" w:eastAsia="宋体" w:hAnsi="宋体" w:hint="eastAsia"/>
          <w:sz w:val="24"/>
          <w:szCs w:val="24"/>
        </w:rPr>
        <w:t>解决疫情期间生活物资的科学管理问题，在全面提高疫情防控效率的同时，努力节约相关部门的</w:t>
      </w:r>
      <w:r w:rsidR="00D14DBF" w:rsidRPr="000B51DE">
        <w:rPr>
          <w:rFonts w:ascii="宋体" w:eastAsia="宋体" w:hAnsi="宋体" w:hint="eastAsia"/>
          <w:sz w:val="24"/>
          <w:szCs w:val="24"/>
        </w:rPr>
        <w:t>人员投入与</w:t>
      </w:r>
      <w:r w:rsidRPr="000B51DE">
        <w:rPr>
          <w:rFonts w:ascii="宋体" w:eastAsia="宋体" w:hAnsi="宋体" w:hint="eastAsia"/>
          <w:sz w:val="24"/>
          <w:szCs w:val="24"/>
        </w:rPr>
        <w:t>经费支出</w:t>
      </w:r>
      <w:r w:rsidR="00DB2116" w:rsidRPr="000B51DE">
        <w:rPr>
          <w:rFonts w:ascii="宋体" w:eastAsia="宋体" w:hAnsi="宋体" w:hint="eastAsia"/>
          <w:sz w:val="24"/>
          <w:szCs w:val="24"/>
        </w:rPr>
        <w:t>，</w:t>
      </w:r>
      <w:r w:rsidRPr="000B51DE">
        <w:rPr>
          <w:rFonts w:ascii="宋体" w:eastAsia="宋体" w:hAnsi="宋体" w:hint="eastAsia"/>
          <w:sz w:val="24"/>
          <w:szCs w:val="24"/>
        </w:rPr>
        <w:t>并为今后的应急管理方案打下坚实的理论与实践基础。</w:t>
      </w:r>
    </w:p>
    <w:p w14:paraId="01F84BD1" w14:textId="77777777" w:rsidR="000D66AD" w:rsidRDefault="000D66AD" w:rsidP="00AE6746">
      <w:pPr>
        <w:spacing w:line="400" w:lineRule="exact"/>
        <w:ind w:firstLineChars="200" w:firstLine="480"/>
        <w:rPr>
          <w:rFonts w:ascii="宋体" w:eastAsia="宋体" w:hAnsi="宋体"/>
          <w:sz w:val="24"/>
          <w:szCs w:val="24"/>
        </w:rPr>
      </w:pPr>
    </w:p>
    <w:p w14:paraId="2D814441" w14:textId="77777777" w:rsidR="007A58D7" w:rsidRPr="00872268" w:rsidRDefault="007A58D7" w:rsidP="005E3285">
      <w:pPr>
        <w:spacing w:beforeLines="50" w:before="156" w:afterLines="50" w:after="156"/>
        <w:rPr>
          <w:rFonts w:ascii="宋体" w:eastAsia="宋体" w:hAnsi="宋体"/>
          <w:b/>
          <w:bCs/>
          <w:sz w:val="24"/>
          <w:szCs w:val="24"/>
        </w:rPr>
      </w:pPr>
      <w:r w:rsidRPr="00872268">
        <w:rPr>
          <w:rFonts w:ascii="宋体" w:eastAsia="宋体" w:hAnsi="宋体" w:hint="eastAsia"/>
          <w:b/>
          <w:bCs/>
          <w:sz w:val="24"/>
          <w:szCs w:val="24"/>
        </w:rPr>
        <w:lastRenderedPageBreak/>
        <w:t>二、问题的描述</w:t>
      </w:r>
    </w:p>
    <w:p w14:paraId="5324355A" w14:textId="77777777" w:rsidR="00284C17" w:rsidRPr="000B51DE" w:rsidRDefault="00284C17" w:rsidP="00033621">
      <w:pPr>
        <w:spacing w:line="400" w:lineRule="exact"/>
        <w:ind w:firstLineChars="200" w:firstLine="480"/>
        <w:rPr>
          <w:rFonts w:ascii="宋体" w:eastAsia="宋体" w:hAnsi="宋体"/>
          <w:kern w:val="24"/>
          <w:sz w:val="24"/>
          <w:szCs w:val="24"/>
        </w:rPr>
      </w:pPr>
      <w:r w:rsidRPr="000B51DE">
        <w:rPr>
          <w:rFonts w:ascii="宋体" w:eastAsia="宋体" w:hAnsi="宋体" w:hint="eastAsia"/>
          <w:sz w:val="24"/>
          <w:szCs w:val="24"/>
        </w:rPr>
        <w:t>疫情期间</w:t>
      </w:r>
      <w:r w:rsidR="00830D1D" w:rsidRPr="000B51DE">
        <w:rPr>
          <w:rFonts w:ascii="宋体" w:eastAsia="宋体" w:hAnsi="宋体" w:hint="eastAsia"/>
          <w:sz w:val="24"/>
          <w:szCs w:val="24"/>
        </w:rPr>
        <w:t>生活物资的管理是一项复杂的</w:t>
      </w:r>
      <w:r w:rsidR="0060558A" w:rsidRPr="00292364">
        <w:rPr>
          <w:rFonts w:ascii="宋体" w:eastAsia="宋体" w:hAnsi="宋体" w:hint="eastAsia"/>
          <w:sz w:val="24"/>
          <w:szCs w:val="24"/>
        </w:rPr>
        <w:t>系统</w:t>
      </w:r>
      <w:r w:rsidR="00830D1D" w:rsidRPr="000B51DE">
        <w:rPr>
          <w:rFonts w:ascii="宋体" w:eastAsia="宋体" w:hAnsi="宋体" w:hint="eastAsia"/>
          <w:sz w:val="24"/>
          <w:szCs w:val="24"/>
        </w:rPr>
        <w:t>工程。</w:t>
      </w:r>
      <w:r w:rsidR="00033621" w:rsidRPr="000B51DE">
        <w:rPr>
          <w:rFonts w:ascii="宋体" w:eastAsia="宋体" w:hAnsi="宋体" w:hint="eastAsia"/>
          <w:kern w:val="24"/>
          <w:sz w:val="24"/>
          <w:szCs w:val="24"/>
        </w:rPr>
        <w:t>交警、高速公路</w:t>
      </w:r>
      <w:r w:rsidR="001A6B21" w:rsidRPr="000B51DE">
        <w:rPr>
          <w:rFonts w:ascii="宋体" w:eastAsia="宋体" w:hAnsi="宋体" w:hint="eastAsia"/>
          <w:kern w:val="24"/>
          <w:sz w:val="24"/>
          <w:szCs w:val="24"/>
        </w:rPr>
        <w:t>管理部门</w:t>
      </w:r>
      <w:r w:rsidR="00033621" w:rsidRPr="000B51DE">
        <w:rPr>
          <w:rFonts w:ascii="宋体" w:eastAsia="宋体" w:hAnsi="宋体" w:hint="eastAsia"/>
          <w:kern w:val="24"/>
          <w:sz w:val="24"/>
          <w:szCs w:val="24"/>
        </w:rPr>
        <w:t>、商务局、邮政部门、防疫部门、民委及市场监管局等均参与其中。</w:t>
      </w:r>
      <w:r w:rsidR="006D609A" w:rsidRPr="000B51DE">
        <w:rPr>
          <w:rFonts w:ascii="宋体" w:eastAsia="宋体" w:hAnsi="宋体" w:hint="eastAsia"/>
          <w:kern w:val="24"/>
          <w:sz w:val="24"/>
          <w:szCs w:val="24"/>
        </w:rPr>
        <w:t>通常疫情发现的越早越有利于疫情的防控，然而在实际管理过程中仍会出现疫情发现较晚的特殊情况。</w:t>
      </w:r>
      <w:r w:rsidR="005F0E5A" w:rsidRPr="000B51DE">
        <w:rPr>
          <w:rFonts w:ascii="宋体" w:eastAsia="宋体" w:hAnsi="宋体" w:hint="eastAsia"/>
          <w:kern w:val="24"/>
          <w:sz w:val="24"/>
          <w:szCs w:val="24"/>
        </w:rPr>
        <w:t>如果疫情发现</w:t>
      </w:r>
      <w:r w:rsidR="009310A0" w:rsidRPr="00292364">
        <w:rPr>
          <w:rFonts w:ascii="宋体" w:eastAsia="宋体" w:hAnsi="宋体" w:hint="eastAsia"/>
          <w:kern w:val="24"/>
          <w:sz w:val="24"/>
          <w:szCs w:val="24"/>
        </w:rPr>
        <w:t>较</w:t>
      </w:r>
      <w:r w:rsidR="007667F0" w:rsidRPr="000B51DE">
        <w:rPr>
          <w:rFonts w:ascii="宋体" w:eastAsia="宋体" w:hAnsi="宋体" w:hint="eastAsia"/>
          <w:kern w:val="24"/>
          <w:sz w:val="24"/>
          <w:szCs w:val="24"/>
        </w:rPr>
        <w:t>晚</w:t>
      </w:r>
      <w:r w:rsidR="005F0E5A" w:rsidRPr="000B51DE">
        <w:rPr>
          <w:rFonts w:ascii="宋体" w:eastAsia="宋体" w:hAnsi="宋体" w:hint="eastAsia"/>
          <w:kern w:val="24"/>
          <w:sz w:val="24"/>
          <w:szCs w:val="24"/>
        </w:rPr>
        <w:t>，大量的人群</w:t>
      </w:r>
      <w:r w:rsidR="009310A0" w:rsidRPr="00292364">
        <w:rPr>
          <w:rFonts w:ascii="宋体" w:eastAsia="宋体" w:hAnsi="宋体" w:hint="eastAsia"/>
          <w:kern w:val="24"/>
          <w:sz w:val="24"/>
          <w:szCs w:val="24"/>
        </w:rPr>
        <w:t>间</w:t>
      </w:r>
      <w:r w:rsidR="005F0E5A" w:rsidRPr="000B51DE">
        <w:rPr>
          <w:rFonts w:ascii="宋体" w:eastAsia="宋体" w:hAnsi="宋体" w:hint="eastAsia"/>
          <w:kern w:val="24"/>
          <w:sz w:val="24"/>
          <w:szCs w:val="24"/>
        </w:rPr>
        <w:t>有了错综复杂的交互，</w:t>
      </w:r>
      <w:r w:rsidR="00F15FF8" w:rsidRPr="000B51DE">
        <w:rPr>
          <w:rFonts w:ascii="宋体" w:eastAsia="宋体" w:hAnsi="宋体" w:hint="eastAsia"/>
          <w:kern w:val="24"/>
          <w:sz w:val="24"/>
          <w:szCs w:val="24"/>
        </w:rPr>
        <w:t>全民居家隔离与全民</w:t>
      </w:r>
      <w:r w:rsidR="003120BA" w:rsidRPr="000B51DE">
        <w:rPr>
          <w:rFonts w:ascii="宋体" w:eastAsia="宋体" w:hAnsi="宋体" w:hint="eastAsia"/>
          <w:kern w:val="24"/>
          <w:sz w:val="24"/>
          <w:szCs w:val="24"/>
        </w:rPr>
        <w:t>核酸</w:t>
      </w:r>
      <w:r w:rsidR="003C3CE6" w:rsidRPr="000B51DE">
        <w:rPr>
          <w:rFonts w:ascii="宋体" w:eastAsia="宋体" w:hAnsi="宋体" w:hint="eastAsia"/>
          <w:kern w:val="24"/>
          <w:sz w:val="24"/>
          <w:szCs w:val="24"/>
        </w:rPr>
        <w:t>检</w:t>
      </w:r>
      <w:r w:rsidR="00F15FF8" w:rsidRPr="000B51DE">
        <w:rPr>
          <w:rFonts w:ascii="宋体" w:eastAsia="宋体" w:hAnsi="宋体" w:hint="eastAsia"/>
          <w:kern w:val="24"/>
          <w:sz w:val="24"/>
          <w:szCs w:val="24"/>
        </w:rPr>
        <w:t>测成为了较优的选择。</w:t>
      </w:r>
      <w:r w:rsidR="009310A0" w:rsidRPr="00292364">
        <w:rPr>
          <w:rFonts w:ascii="宋体" w:eastAsia="宋体" w:hAnsi="宋体" w:hint="eastAsia"/>
          <w:kern w:val="24"/>
          <w:sz w:val="24"/>
          <w:szCs w:val="24"/>
        </w:rPr>
        <w:t>由</w:t>
      </w:r>
      <w:r w:rsidR="00155978" w:rsidRPr="000B51DE">
        <w:rPr>
          <w:rFonts w:ascii="宋体" w:eastAsia="宋体" w:hAnsi="宋体" w:hint="eastAsia"/>
          <w:kern w:val="24"/>
          <w:sz w:val="24"/>
          <w:szCs w:val="24"/>
        </w:rPr>
        <w:t>此</w:t>
      </w:r>
      <w:r w:rsidR="001A6B21" w:rsidRPr="000B51DE">
        <w:rPr>
          <w:rFonts w:ascii="宋体" w:eastAsia="宋体" w:hAnsi="宋体" w:hint="eastAsia"/>
          <w:kern w:val="24"/>
          <w:sz w:val="24"/>
          <w:szCs w:val="24"/>
        </w:rPr>
        <w:t>产生的</w:t>
      </w:r>
      <w:r w:rsidR="00155978" w:rsidRPr="000B51DE">
        <w:rPr>
          <w:rFonts w:ascii="宋体" w:eastAsia="宋体" w:hAnsi="宋体" w:hint="eastAsia"/>
          <w:kern w:val="24"/>
          <w:sz w:val="24"/>
          <w:szCs w:val="24"/>
        </w:rPr>
        <w:t>大规模居家人群的科学管理成为了新的难点。</w:t>
      </w:r>
    </w:p>
    <w:p w14:paraId="2F1F8FF8" w14:textId="77777777" w:rsidR="00155978" w:rsidRPr="000B51DE" w:rsidRDefault="00155978" w:rsidP="00033621">
      <w:pPr>
        <w:spacing w:line="400" w:lineRule="exact"/>
        <w:ind w:firstLineChars="200" w:firstLine="480"/>
        <w:rPr>
          <w:rFonts w:ascii="宋体" w:eastAsia="宋体" w:hAnsi="宋体"/>
          <w:kern w:val="24"/>
          <w:sz w:val="24"/>
          <w:szCs w:val="24"/>
        </w:rPr>
      </w:pPr>
      <w:r w:rsidRPr="000B51DE">
        <w:rPr>
          <w:rFonts w:ascii="宋体" w:eastAsia="宋体" w:hAnsi="宋体" w:hint="eastAsia"/>
          <w:kern w:val="24"/>
          <w:sz w:val="24"/>
          <w:szCs w:val="24"/>
        </w:rPr>
        <w:t>在</w:t>
      </w:r>
      <w:r w:rsidR="006E2223" w:rsidRPr="000B51DE">
        <w:rPr>
          <w:rFonts w:ascii="宋体" w:eastAsia="宋体" w:hAnsi="宋体" w:hint="eastAsia"/>
          <w:kern w:val="24"/>
          <w:sz w:val="24"/>
          <w:szCs w:val="24"/>
        </w:rPr>
        <w:t>大规模疫情爆发</w:t>
      </w:r>
      <w:r w:rsidRPr="000B51DE">
        <w:rPr>
          <w:rFonts w:ascii="宋体" w:eastAsia="宋体" w:hAnsi="宋体" w:hint="eastAsia"/>
          <w:kern w:val="24"/>
          <w:sz w:val="24"/>
          <w:szCs w:val="24"/>
        </w:rPr>
        <w:t>期间</w:t>
      </w:r>
      <w:r w:rsidR="006E2223" w:rsidRPr="000B51DE">
        <w:rPr>
          <w:rFonts w:ascii="宋体" w:eastAsia="宋体" w:hAnsi="宋体" w:hint="eastAsia"/>
          <w:kern w:val="24"/>
          <w:sz w:val="24"/>
          <w:szCs w:val="24"/>
        </w:rPr>
        <w:t>可能会涉及到成百上千的小区及几百万</w:t>
      </w:r>
      <w:r w:rsidR="00A95D53" w:rsidRPr="000B51DE">
        <w:rPr>
          <w:rFonts w:ascii="宋体" w:eastAsia="宋体" w:hAnsi="宋体" w:hint="eastAsia"/>
          <w:kern w:val="24"/>
          <w:sz w:val="24"/>
          <w:szCs w:val="24"/>
        </w:rPr>
        <w:t>规模的居家隔离</w:t>
      </w:r>
      <w:r w:rsidRPr="000B51DE">
        <w:rPr>
          <w:rFonts w:ascii="宋体" w:eastAsia="宋体" w:hAnsi="宋体" w:hint="eastAsia"/>
          <w:kern w:val="24"/>
          <w:sz w:val="24"/>
          <w:szCs w:val="24"/>
        </w:rPr>
        <w:t>人员。不同</w:t>
      </w:r>
      <w:r w:rsidR="003142D8">
        <w:rPr>
          <w:rFonts w:ascii="宋体" w:eastAsia="宋体" w:hAnsi="宋体" w:hint="eastAsia"/>
          <w:kern w:val="24"/>
          <w:sz w:val="24"/>
          <w:szCs w:val="24"/>
        </w:rPr>
        <w:t>小</w:t>
      </w:r>
      <w:r w:rsidRPr="000B51DE">
        <w:rPr>
          <w:rFonts w:ascii="宋体" w:eastAsia="宋体" w:hAnsi="宋体" w:hint="eastAsia"/>
          <w:kern w:val="24"/>
          <w:sz w:val="24"/>
          <w:szCs w:val="24"/>
        </w:rPr>
        <w:t>区人口规模不同且组织化水平</w:t>
      </w:r>
      <w:r w:rsidR="003C3CE6" w:rsidRPr="000B51DE">
        <w:rPr>
          <w:rFonts w:ascii="宋体" w:eastAsia="宋体" w:hAnsi="宋体" w:hint="eastAsia"/>
          <w:kern w:val="24"/>
          <w:sz w:val="24"/>
          <w:szCs w:val="24"/>
        </w:rPr>
        <w:t>参差</w:t>
      </w:r>
      <w:r w:rsidRPr="000B51DE">
        <w:rPr>
          <w:rFonts w:ascii="宋体" w:eastAsia="宋体" w:hAnsi="宋体" w:hint="eastAsia"/>
          <w:kern w:val="24"/>
          <w:sz w:val="24"/>
          <w:szCs w:val="24"/>
        </w:rPr>
        <w:t>不齐。在</w:t>
      </w:r>
      <w:r w:rsidR="008937DE" w:rsidRPr="000B51DE">
        <w:rPr>
          <w:rFonts w:ascii="宋体" w:eastAsia="宋体" w:hAnsi="宋体" w:hint="eastAsia"/>
          <w:kern w:val="24"/>
          <w:sz w:val="24"/>
          <w:szCs w:val="24"/>
        </w:rPr>
        <w:t>疫情爆发初期</w:t>
      </w:r>
      <w:r w:rsidR="009310A0" w:rsidRPr="00292364">
        <w:rPr>
          <w:rFonts w:ascii="宋体" w:eastAsia="宋体" w:hAnsi="宋体" w:hint="eastAsia"/>
          <w:kern w:val="24"/>
          <w:sz w:val="24"/>
          <w:szCs w:val="24"/>
        </w:rPr>
        <w:t>，不少</w:t>
      </w:r>
      <w:r w:rsidR="008937DE" w:rsidRPr="000B51DE">
        <w:rPr>
          <w:rFonts w:ascii="宋体" w:eastAsia="宋体" w:hAnsi="宋体" w:hint="eastAsia"/>
          <w:kern w:val="24"/>
          <w:sz w:val="24"/>
          <w:szCs w:val="24"/>
        </w:rPr>
        <w:t>居民得到可能封城的</w:t>
      </w:r>
      <w:r w:rsidRPr="000B51DE">
        <w:rPr>
          <w:rFonts w:ascii="宋体" w:eastAsia="宋体" w:hAnsi="宋体" w:hint="eastAsia"/>
          <w:kern w:val="24"/>
          <w:sz w:val="24"/>
          <w:szCs w:val="24"/>
        </w:rPr>
        <w:t>消息后</w:t>
      </w:r>
      <w:r w:rsidR="000E7A26" w:rsidRPr="00292364">
        <w:rPr>
          <w:rFonts w:ascii="宋体" w:eastAsia="宋体" w:hAnsi="宋体" w:hint="eastAsia"/>
          <w:kern w:val="24"/>
          <w:sz w:val="24"/>
          <w:szCs w:val="24"/>
        </w:rPr>
        <w:t>都</w:t>
      </w:r>
      <w:r w:rsidR="009310A0" w:rsidRPr="00292364">
        <w:rPr>
          <w:rFonts w:ascii="宋体" w:eastAsia="宋体" w:hAnsi="宋体" w:hint="eastAsia"/>
          <w:kern w:val="24"/>
          <w:sz w:val="24"/>
          <w:szCs w:val="24"/>
        </w:rPr>
        <w:t>去</w:t>
      </w:r>
      <w:r w:rsidRPr="000B51DE">
        <w:rPr>
          <w:rFonts w:ascii="宋体" w:eastAsia="宋体" w:hAnsi="宋体" w:hint="eastAsia"/>
          <w:kern w:val="24"/>
          <w:sz w:val="24"/>
          <w:szCs w:val="24"/>
        </w:rPr>
        <w:t>购买生活物资而导致大规模人员聚集。</w:t>
      </w:r>
      <w:r w:rsidR="0066391D" w:rsidRPr="000B51DE">
        <w:rPr>
          <w:rFonts w:ascii="宋体" w:eastAsia="宋体" w:hAnsi="宋体" w:hint="eastAsia"/>
          <w:kern w:val="24"/>
          <w:sz w:val="24"/>
          <w:szCs w:val="24"/>
        </w:rPr>
        <w:t>没有采购到足够物资的人群也通过</w:t>
      </w:r>
      <w:r w:rsidR="000E7A26" w:rsidRPr="00292364">
        <w:rPr>
          <w:rFonts w:ascii="宋体" w:eastAsia="宋体" w:hAnsi="宋体" w:hint="eastAsia"/>
          <w:kern w:val="24"/>
          <w:sz w:val="24"/>
          <w:szCs w:val="24"/>
        </w:rPr>
        <w:t>其</w:t>
      </w:r>
      <w:r w:rsidR="00292364">
        <w:rPr>
          <w:rFonts w:ascii="宋体" w:eastAsia="宋体" w:hAnsi="宋体" w:hint="eastAsia"/>
          <w:kern w:val="24"/>
          <w:sz w:val="24"/>
          <w:szCs w:val="24"/>
        </w:rPr>
        <w:t>它</w:t>
      </w:r>
      <w:r w:rsidR="0066391D" w:rsidRPr="000B51DE">
        <w:rPr>
          <w:rFonts w:ascii="宋体" w:eastAsia="宋体" w:hAnsi="宋体" w:hint="eastAsia"/>
          <w:kern w:val="24"/>
          <w:sz w:val="24"/>
          <w:szCs w:val="24"/>
        </w:rPr>
        <w:t>平台订购生活物资，</w:t>
      </w:r>
      <w:r w:rsidR="006110DE" w:rsidRPr="000B51DE">
        <w:rPr>
          <w:rFonts w:ascii="宋体" w:eastAsia="宋体" w:hAnsi="宋体" w:hint="eastAsia"/>
          <w:kern w:val="24"/>
          <w:sz w:val="24"/>
          <w:szCs w:val="24"/>
        </w:rPr>
        <w:t>增加</w:t>
      </w:r>
      <w:r w:rsidR="0066391D" w:rsidRPr="000B51DE">
        <w:rPr>
          <w:rFonts w:ascii="宋体" w:eastAsia="宋体" w:hAnsi="宋体" w:hint="eastAsia"/>
          <w:kern w:val="24"/>
          <w:sz w:val="24"/>
          <w:szCs w:val="24"/>
        </w:rPr>
        <w:t>了疫情传播</w:t>
      </w:r>
      <w:r w:rsidR="006110DE" w:rsidRPr="000B51DE">
        <w:rPr>
          <w:rFonts w:ascii="宋体" w:eastAsia="宋体" w:hAnsi="宋体" w:hint="eastAsia"/>
          <w:kern w:val="24"/>
          <w:sz w:val="24"/>
          <w:szCs w:val="24"/>
        </w:rPr>
        <w:t>的</w:t>
      </w:r>
      <w:r w:rsidR="0066391D" w:rsidRPr="000B51DE">
        <w:rPr>
          <w:rFonts w:ascii="宋体" w:eastAsia="宋体" w:hAnsi="宋体" w:hint="eastAsia"/>
          <w:kern w:val="24"/>
          <w:sz w:val="24"/>
          <w:szCs w:val="24"/>
        </w:rPr>
        <w:t>风险。</w:t>
      </w:r>
      <w:r w:rsidR="000E7A26" w:rsidRPr="00292364">
        <w:rPr>
          <w:rFonts w:ascii="宋体" w:eastAsia="宋体" w:hAnsi="宋体" w:hint="eastAsia"/>
          <w:kern w:val="24"/>
          <w:sz w:val="24"/>
          <w:szCs w:val="24"/>
        </w:rPr>
        <w:t>当时</w:t>
      </w:r>
      <w:r w:rsidR="0066391D" w:rsidRPr="00292364">
        <w:rPr>
          <w:rFonts w:ascii="宋体" w:eastAsia="宋体" w:hAnsi="宋体" w:hint="eastAsia"/>
          <w:kern w:val="24"/>
          <w:sz w:val="24"/>
          <w:szCs w:val="24"/>
        </w:rPr>
        <w:t>网络平台上的讨论</w:t>
      </w:r>
      <w:r w:rsidR="000E7A26" w:rsidRPr="00292364">
        <w:rPr>
          <w:rFonts w:ascii="宋体" w:eastAsia="宋体" w:hAnsi="宋体" w:hint="eastAsia"/>
          <w:kern w:val="24"/>
          <w:sz w:val="24"/>
          <w:szCs w:val="24"/>
        </w:rPr>
        <w:t>也说明</w:t>
      </w:r>
      <w:r w:rsidR="0066391D" w:rsidRPr="00292364">
        <w:rPr>
          <w:rFonts w:ascii="宋体" w:eastAsia="宋体" w:hAnsi="宋体" w:hint="eastAsia"/>
          <w:kern w:val="24"/>
          <w:sz w:val="24"/>
          <w:szCs w:val="24"/>
        </w:rPr>
        <w:t>在疫情</w:t>
      </w:r>
      <w:r w:rsidR="0066391D" w:rsidRPr="000B51DE">
        <w:rPr>
          <w:rFonts w:ascii="宋体" w:eastAsia="宋体" w:hAnsi="宋体" w:hint="eastAsia"/>
          <w:kern w:val="24"/>
          <w:sz w:val="24"/>
          <w:szCs w:val="24"/>
        </w:rPr>
        <w:t>的初期</w:t>
      </w:r>
      <w:r w:rsidR="003907C4" w:rsidRPr="000B51DE">
        <w:rPr>
          <w:rFonts w:ascii="宋体" w:eastAsia="宋体" w:hAnsi="宋体" w:hint="eastAsia"/>
          <w:kern w:val="24"/>
          <w:sz w:val="24"/>
          <w:szCs w:val="24"/>
        </w:rPr>
        <w:t>存在</w:t>
      </w:r>
      <w:r w:rsidR="0066391D" w:rsidRPr="000B51DE">
        <w:rPr>
          <w:rFonts w:ascii="宋体" w:eastAsia="宋体" w:hAnsi="宋体" w:hint="eastAsia"/>
          <w:kern w:val="24"/>
          <w:sz w:val="24"/>
          <w:szCs w:val="24"/>
        </w:rPr>
        <w:t>一定程度的</w:t>
      </w:r>
      <w:r w:rsidR="000E7A26" w:rsidRPr="00292364">
        <w:rPr>
          <w:rFonts w:ascii="宋体" w:eastAsia="宋体" w:hAnsi="宋体" w:hint="eastAsia"/>
          <w:kern w:val="24"/>
          <w:sz w:val="24"/>
          <w:szCs w:val="24"/>
        </w:rPr>
        <w:t>管理</w:t>
      </w:r>
      <w:r w:rsidR="0066391D" w:rsidRPr="000B51DE">
        <w:rPr>
          <w:rFonts w:ascii="宋体" w:eastAsia="宋体" w:hAnsi="宋体" w:hint="eastAsia"/>
          <w:kern w:val="24"/>
          <w:sz w:val="24"/>
          <w:szCs w:val="24"/>
        </w:rPr>
        <w:t>混乱</w:t>
      </w:r>
      <w:r w:rsidR="003907C4" w:rsidRPr="000B51DE">
        <w:rPr>
          <w:rFonts w:ascii="宋体" w:eastAsia="宋体" w:hAnsi="宋体" w:hint="eastAsia"/>
          <w:kern w:val="24"/>
          <w:sz w:val="24"/>
          <w:szCs w:val="24"/>
        </w:rPr>
        <w:t>，</w:t>
      </w:r>
      <w:r w:rsidR="0066391D" w:rsidRPr="000B51DE">
        <w:rPr>
          <w:rFonts w:ascii="宋体" w:eastAsia="宋体" w:hAnsi="宋体" w:hint="eastAsia"/>
          <w:kern w:val="24"/>
          <w:sz w:val="24"/>
          <w:szCs w:val="24"/>
        </w:rPr>
        <w:t>百姓们唯恐</w:t>
      </w:r>
      <w:r w:rsidR="00167378" w:rsidRPr="000B51DE">
        <w:rPr>
          <w:rFonts w:ascii="宋体" w:eastAsia="宋体" w:hAnsi="宋体" w:hint="eastAsia"/>
          <w:kern w:val="24"/>
          <w:sz w:val="24"/>
          <w:szCs w:val="24"/>
        </w:rPr>
        <w:t>得不到足够数量的生活物资而恐慌</w:t>
      </w:r>
      <w:r w:rsidR="00C272A7" w:rsidRPr="000B51DE">
        <w:rPr>
          <w:rFonts w:ascii="宋体" w:eastAsia="宋体" w:hAnsi="宋体"/>
          <w:sz w:val="24"/>
          <w:szCs w:val="24"/>
          <w:shd w:val="clear" w:color="auto" w:fill="FFFFFF"/>
          <w:vertAlign w:val="superscript"/>
        </w:rPr>
        <w:t>[</w:t>
      </w:r>
      <w:r w:rsidR="009D12C0" w:rsidRPr="000B51DE">
        <w:rPr>
          <w:rFonts w:ascii="宋体" w:eastAsia="宋体" w:hAnsi="宋体"/>
          <w:sz w:val="24"/>
          <w:szCs w:val="24"/>
          <w:shd w:val="clear" w:color="auto" w:fill="FFFFFF"/>
          <w:vertAlign w:val="superscript"/>
        </w:rPr>
        <w:t>7</w:t>
      </w:r>
      <w:r w:rsidR="00B15579" w:rsidRPr="000B51DE">
        <w:rPr>
          <w:rFonts w:ascii="宋体" w:eastAsia="宋体" w:hAnsi="宋体"/>
          <w:sz w:val="24"/>
          <w:szCs w:val="24"/>
          <w:shd w:val="clear" w:color="auto" w:fill="FFFFFF"/>
          <w:vertAlign w:val="superscript"/>
        </w:rPr>
        <w:t>-</w:t>
      </w:r>
      <w:r w:rsidR="009D12C0" w:rsidRPr="000B51DE">
        <w:rPr>
          <w:rFonts w:ascii="宋体" w:eastAsia="宋体" w:hAnsi="宋体"/>
          <w:sz w:val="24"/>
          <w:szCs w:val="24"/>
          <w:shd w:val="clear" w:color="auto" w:fill="FFFFFF"/>
          <w:vertAlign w:val="superscript"/>
        </w:rPr>
        <w:t>8</w:t>
      </w:r>
      <w:r w:rsidR="00C272A7" w:rsidRPr="000B51DE">
        <w:rPr>
          <w:rFonts w:ascii="宋体" w:eastAsia="宋体" w:hAnsi="宋体"/>
          <w:sz w:val="24"/>
          <w:szCs w:val="24"/>
          <w:shd w:val="clear" w:color="auto" w:fill="FFFFFF"/>
          <w:vertAlign w:val="superscript"/>
        </w:rPr>
        <w:t>]</w:t>
      </w:r>
      <w:r w:rsidR="00902B72" w:rsidRPr="000B51DE">
        <w:rPr>
          <w:rFonts w:ascii="宋体" w:eastAsia="宋体" w:hAnsi="宋体" w:hint="eastAsia"/>
          <w:kern w:val="24"/>
          <w:sz w:val="24"/>
          <w:szCs w:val="24"/>
        </w:rPr>
        <w:t>，</w:t>
      </w:r>
      <w:r w:rsidR="00167378" w:rsidRPr="000B51DE">
        <w:rPr>
          <w:rFonts w:ascii="宋体" w:eastAsia="宋体" w:hAnsi="宋体" w:hint="eastAsia"/>
          <w:kern w:val="24"/>
          <w:sz w:val="24"/>
          <w:szCs w:val="24"/>
        </w:rPr>
        <w:t>疫情期间生活物资的</w:t>
      </w:r>
      <w:r w:rsidR="003907C4" w:rsidRPr="000B51DE">
        <w:rPr>
          <w:rFonts w:ascii="宋体" w:eastAsia="宋体" w:hAnsi="宋体" w:hint="eastAsia"/>
          <w:kern w:val="24"/>
          <w:sz w:val="24"/>
          <w:szCs w:val="24"/>
        </w:rPr>
        <w:t>科学</w:t>
      </w:r>
      <w:r w:rsidR="00167378" w:rsidRPr="000B51DE">
        <w:rPr>
          <w:rFonts w:ascii="宋体" w:eastAsia="宋体" w:hAnsi="宋体" w:hint="eastAsia"/>
          <w:kern w:val="24"/>
          <w:sz w:val="24"/>
          <w:szCs w:val="24"/>
        </w:rPr>
        <w:t>管理被推上了风口浪尖。</w:t>
      </w:r>
    </w:p>
    <w:p w14:paraId="68E2E180" w14:textId="77777777" w:rsidR="00167378" w:rsidRPr="000B51DE" w:rsidRDefault="00167378" w:rsidP="00033621">
      <w:pPr>
        <w:spacing w:line="400" w:lineRule="exact"/>
        <w:ind w:firstLineChars="200" w:firstLine="480"/>
        <w:rPr>
          <w:rFonts w:ascii="宋体" w:eastAsia="宋体" w:hAnsi="宋体"/>
          <w:kern w:val="24"/>
          <w:sz w:val="24"/>
          <w:szCs w:val="24"/>
        </w:rPr>
      </w:pPr>
      <w:r w:rsidRPr="000B51DE">
        <w:rPr>
          <w:rFonts w:ascii="宋体" w:eastAsia="宋体" w:hAnsi="宋体" w:hint="eastAsia"/>
          <w:kern w:val="24"/>
          <w:sz w:val="24"/>
          <w:szCs w:val="24"/>
        </w:rPr>
        <w:t>相关数据</w:t>
      </w:r>
      <w:r w:rsidR="00E2291E" w:rsidRPr="000B51DE">
        <w:rPr>
          <w:rFonts w:ascii="宋体" w:eastAsia="宋体" w:hAnsi="宋体" w:hint="eastAsia"/>
          <w:kern w:val="24"/>
          <w:sz w:val="24"/>
          <w:szCs w:val="24"/>
        </w:rPr>
        <w:t>分析</w:t>
      </w:r>
      <w:r w:rsidRPr="000B51DE">
        <w:rPr>
          <w:rFonts w:ascii="宋体" w:eastAsia="宋体" w:hAnsi="宋体" w:hint="eastAsia"/>
          <w:kern w:val="24"/>
          <w:sz w:val="24"/>
          <w:szCs w:val="24"/>
        </w:rPr>
        <w:t>表明，在疫情期间政府完全有能力调动足够数量的生活物资。只是生活物资发放给社区居民</w:t>
      </w:r>
      <w:r w:rsidR="00EB740B" w:rsidRPr="000B51DE">
        <w:rPr>
          <w:rFonts w:ascii="宋体" w:eastAsia="宋体" w:hAnsi="宋体" w:hint="eastAsia"/>
          <w:kern w:val="24"/>
          <w:sz w:val="24"/>
          <w:szCs w:val="24"/>
        </w:rPr>
        <w:t>的</w:t>
      </w:r>
      <w:r w:rsidR="00847AC1" w:rsidRPr="000B51DE">
        <w:rPr>
          <w:rFonts w:ascii="宋体" w:eastAsia="宋体" w:hAnsi="宋体" w:hint="eastAsia"/>
          <w:kern w:val="24"/>
          <w:sz w:val="24"/>
          <w:szCs w:val="24"/>
        </w:rPr>
        <w:t>渠道不畅</w:t>
      </w:r>
      <w:r w:rsidR="00A672D7" w:rsidRPr="000B51DE">
        <w:rPr>
          <w:rFonts w:ascii="宋体" w:eastAsia="宋体" w:hAnsi="宋体"/>
          <w:sz w:val="24"/>
          <w:szCs w:val="24"/>
          <w:shd w:val="clear" w:color="auto" w:fill="FFFFFF"/>
          <w:vertAlign w:val="superscript"/>
        </w:rPr>
        <w:t>[</w:t>
      </w:r>
      <w:r w:rsidR="009D12C0" w:rsidRPr="000B51DE">
        <w:rPr>
          <w:rFonts w:ascii="宋体" w:eastAsia="宋体" w:hAnsi="宋体"/>
          <w:sz w:val="24"/>
          <w:szCs w:val="24"/>
          <w:shd w:val="clear" w:color="auto" w:fill="FFFFFF"/>
          <w:vertAlign w:val="superscript"/>
        </w:rPr>
        <w:t>9</w:t>
      </w:r>
      <w:r w:rsidR="00A672D7" w:rsidRPr="000B51DE">
        <w:rPr>
          <w:rFonts w:ascii="宋体" w:eastAsia="宋体" w:hAnsi="宋体"/>
          <w:sz w:val="24"/>
          <w:szCs w:val="24"/>
          <w:shd w:val="clear" w:color="auto" w:fill="FFFFFF"/>
          <w:vertAlign w:val="superscript"/>
        </w:rPr>
        <w:t>]</w:t>
      </w:r>
      <w:r w:rsidRPr="000B51DE">
        <w:rPr>
          <w:rFonts w:ascii="宋体" w:eastAsia="宋体" w:hAnsi="宋体" w:hint="eastAsia"/>
          <w:kern w:val="24"/>
          <w:sz w:val="24"/>
          <w:szCs w:val="24"/>
        </w:rPr>
        <w:t>。</w:t>
      </w:r>
      <w:r w:rsidR="00847AC1" w:rsidRPr="000B51DE">
        <w:rPr>
          <w:rFonts w:ascii="宋体" w:eastAsia="宋体" w:hAnsi="宋体" w:hint="eastAsia"/>
          <w:kern w:val="24"/>
          <w:sz w:val="24"/>
          <w:szCs w:val="24"/>
        </w:rPr>
        <w:t>因此</w:t>
      </w:r>
      <w:r w:rsidRPr="000B51DE">
        <w:rPr>
          <w:rFonts w:ascii="宋体" w:eastAsia="宋体" w:hAnsi="宋体" w:hint="eastAsia"/>
          <w:kern w:val="24"/>
          <w:sz w:val="24"/>
          <w:szCs w:val="24"/>
        </w:rPr>
        <w:t>我们需要</w:t>
      </w:r>
      <w:r w:rsidR="00847AC1" w:rsidRPr="000B51DE">
        <w:rPr>
          <w:rFonts w:ascii="宋体" w:eastAsia="宋体" w:hAnsi="宋体" w:hint="eastAsia"/>
          <w:kern w:val="24"/>
          <w:sz w:val="24"/>
          <w:szCs w:val="24"/>
        </w:rPr>
        <w:t>制定</w:t>
      </w:r>
      <w:r w:rsidRPr="000B51DE">
        <w:rPr>
          <w:rFonts w:ascii="宋体" w:eastAsia="宋体" w:hAnsi="宋体" w:hint="eastAsia"/>
          <w:kern w:val="24"/>
          <w:sz w:val="24"/>
          <w:szCs w:val="24"/>
        </w:rPr>
        <w:t>科学的管理方案来</w:t>
      </w:r>
      <w:r w:rsidR="0082100E" w:rsidRPr="000B51DE">
        <w:rPr>
          <w:rFonts w:ascii="宋体" w:eastAsia="宋体" w:hAnsi="宋体" w:hint="eastAsia"/>
          <w:kern w:val="24"/>
          <w:sz w:val="24"/>
          <w:szCs w:val="24"/>
        </w:rPr>
        <w:t>高效应对疫情。</w:t>
      </w:r>
      <w:r w:rsidR="00632A29" w:rsidRPr="000B51DE">
        <w:rPr>
          <w:rFonts w:ascii="宋体" w:eastAsia="宋体" w:hAnsi="宋体" w:hint="eastAsia"/>
          <w:kern w:val="24"/>
          <w:sz w:val="24"/>
          <w:szCs w:val="24"/>
        </w:rPr>
        <w:t>值得庆幸的是</w:t>
      </w:r>
      <w:r w:rsidR="0082100E" w:rsidRPr="000B51DE">
        <w:rPr>
          <w:rFonts w:ascii="宋体" w:eastAsia="宋体" w:hAnsi="宋体" w:hint="eastAsia"/>
          <w:kern w:val="24"/>
          <w:sz w:val="24"/>
          <w:szCs w:val="24"/>
        </w:rPr>
        <w:t>在最近几个月在不同城市</w:t>
      </w:r>
      <w:r w:rsidR="00902B72" w:rsidRPr="000B51DE">
        <w:rPr>
          <w:rFonts w:ascii="宋体" w:eastAsia="宋体" w:hAnsi="宋体" w:hint="eastAsia"/>
          <w:kern w:val="24"/>
          <w:sz w:val="24"/>
          <w:szCs w:val="24"/>
        </w:rPr>
        <w:t>大规模</w:t>
      </w:r>
      <w:r w:rsidR="0082100E" w:rsidRPr="000B51DE">
        <w:rPr>
          <w:rFonts w:ascii="宋体" w:eastAsia="宋体" w:hAnsi="宋体" w:hint="eastAsia"/>
          <w:kern w:val="24"/>
          <w:sz w:val="24"/>
          <w:szCs w:val="24"/>
        </w:rPr>
        <w:t>疫情</w:t>
      </w:r>
      <w:r w:rsidR="00847AC1" w:rsidRPr="000B51DE">
        <w:rPr>
          <w:rFonts w:ascii="宋体" w:eastAsia="宋体" w:hAnsi="宋体" w:hint="eastAsia"/>
          <w:kern w:val="24"/>
          <w:sz w:val="24"/>
          <w:szCs w:val="24"/>
        </w:rPr>
        <w:t>的控制</w:t>
      </w:r>
      <w:r w:rsidR="0082100E" w:rsidRPr="000B51DE">
        <w:rPr>
          <w:rFonts w:ascii="宋体" w:eastAsia="宋体" w:hAnsi="宋体" w:hint="eastAsia"/>
          <w:kern w:val="24"/>
          <w:sz w:val="24"/>
          <w:szCs w:val="24"/>
        </w:rPr>
        <w:t>过程中</w:t>
      </w:r>
      <w:r w:rsidR="00902B72" w:rsidRPr="000B51DE">
        <w:rPr>
          <w:rFonts w:ascii="宋体" w:eastAsia="宋体" w:hAnsi="宋体" w:hint="eastAsia"/>
          <w:kern w:val="24"/>
          <w:sz w:val="24"/>
          <w:szCs w:val="24"/>
        </w:rPr>
        <w:t>我们</w:t>
      </w:r>
      <w:r w:rsidR="0082100E" w:rsidRPr="000B51DE">
        <w:rPr>
          <w:rFonts w:ascii="宋体" w:eastAsia="宋体" w:hAnsi="宋体" w:hint="eastAsia"/>
          <w:kern w:val="24"/>
          <w:sz w:val="24"/>
          <w:szCs w:val="24"/>
        </w:rPr>
        <w:t>积累</w:t>
      </w:r>
      <w:r w:rsidR="00902B72" w:rsidRPr="000B51DE">
        <w:rPr>
          <w:rFonts w:ascii="宋体" w:eastAsia="宋体" w:hAnsi="宋体" w:hint="eastAsia"/>
          <w:kern w:val="24"/>
          <w:sz w:val="24"/>
          <w:szCs w:val="24"/>
        </w:rPr>
        <w:t>下</w:t>
      </w:r>
      <w:r w:rsidR="0082100E" w:rsidRPr="000B51DE">
        <w:rPr>
          <w:rFonts w:ascii="宋体" w:eastAsia="宋体" w:hAnsi="宋体" w:hint="eastAsia"/>
          <w:kern w:val="24"/>
          <w:sz w:val="24"/>
          <w:szCs w:val="24"/>
        </w:rPr>
        <w:t>了</w:t>
      </w:r>
      <w:r w:rsidR="00902B72" w:rsidRPr="000B51DE">
        <w:rPr>
          <w:rFonts w:ascii="宋体" w:eastAsia="宋体" w:hAnsi="宋体" w:hint="eastAsia"/>
          <w:kern w:val="24"/>
          <w:sz w:val="24"/>
          <w:szCs w:val="24"/>
        </w:rPr>
        <w:t>众多宝贵的</w:t>
      </w:r>
      <w:r w:rsidR="0082100E" w:rsidRPr="000B51DE">
        <w:rPr>
          <w:rFonts w:ascii="宋体" w:eastAsia="宋体" w:hAnsi="宋体" w:hint="eastAsia"/>
          <w:kern w:val="24"/>
          <w:sz w:val="24"/>
          <w:szCs w:val="24"/>
        </w:rPr>
        <w:t>经验。其中</w:t>
      </w:r>
      <w:r w:rsidR="001A6B21" w:rsidRPr="000B51DE">
        <w:rPr>
          <w:rFonts w:ascii="宋体" w:eastAsia="宋体" w:hAnsi="宋体" w:hint="eastAsia"/>
          <w:kern w:val="24"/>
          <w:sz w:val="24"/>
          <w:szCs w:val="24"/>
        </w:rPr>
        <w:t>采用</w:t>
      </w:r>
      <w:r w:rsidR="0082100E" w:rsidRPr="000B51DE">
        <w:rPr>
          <w:rFonts w:ascii="宋体" w:eastAsia="宋体" w:hAnsi="宋体" w:hint="eastAsia"/>
          <w:kern w:val="24"/>
          <w:sz w:val="24"/>
          <w:szCs w:val="24"/>
        </w:rPr>
        <w:t>蔬菜包的</w:t>
      </w:r>
      <w:r w:rsidR="00847AC1" w:rsidRPr="000B51DE">
        <w:rPr>
          <w:rFonts w:ascii="宋体" w:eastAsia="宋体" w:hAnsi="宋体" w:hint="eastAsia"/>
          <w:kern w:val="24"/>
          <w:sz w:val="24"/>
          <w:szCs w:val="24"/>
        </w:rPr>
        <w:t>做法</w:t>
      </w:r>
      <w:r w:rsidR="006B130C" w:rsidRPr="00292364">
        <w:rPr>
          <w:rFonts w:ascii="宋体" w:eastAsia="宋体" w:hAnsi="宋体" w:hint="eastAsia"/>
          <w:kern w:val="24"/>
          <w:sz w:val="24"/>
          <w:szCs w:val="24"/>
        </w:rPr>
        <w:t>为</w:t>
      </w:r>
      <w:r w:rsidR="00555033" w:rsidRPr="000B51DE">
        <w:rPr>
          <w:rFonts w:ascii="宋体" w:eastAsia="宋体" w:hAnsi="宋体" w:hint="eastAsia"/>
          <w:kern w:val="24"/>
          <w:sz w:val="24"/>
          <w:szCs w:val="24"/>
        </w:rPr>
        <w:t>疫情</w:t>
      </w:r>
      <w:r w:rsidR="00847AC1" w:rsidRPr="000B51DE">
        <w:rPr>
          <w:rFonts w:ascii="宋体" w:eastAsia="宋体" w:hAnsi="宋体" w:hint="eastAsia"/>
          <w:kern w:val="24"/>
          <w:sz w:val="24"/>
          <w:szCs w:val="24"/>
        </w:rPr>
        <w:t>期间居民生活物资的有效发放</w:t>
      </w:r>
      <w:r w:rsidR="00555033" w:rsidRPr="000B51DE">
        <w:rPr>
          <w:rFonts w:ascii="宋体" w:eastAsia="宋体" w:hAnsi="宋体" w:hint="eastAsia"/>
          <w:kern w:val="24"/>
          <w:sz w:val="24"/>
          <w:szCs w:val="24"/>
        </w:rPr>
        <w:t>起到了一定的作用</w:t>
      </w:r>
      <w:r w:rsidR="0082100E" w:rsidRPr="000B51DE">
        <w:rPr>
          <w:rFonts w:ascii="宋体" w:eastAsia="宋体" w:hAnsi="宋体" w:hint="eastAsia"/>
          <w:kern w:val="24"/>
          <w:sz w:val="24"/>
          <w:szCs w:val="24"/>
        </w:rPr>
        <w:t>。</w:t>
      </w:r>
    </w:p>
    <w:p w14:paraId="62F1E57B" w14:textId="77777777" w:rsidR="002825B4" w:rsidRPr="000B51DE" w:rsidRDefault="002825B4" w:rsidP="00033621">
      <w:pPr>
        <w:spacing w:line="400" w:lineRule="exact"/>
        <w:ind w:firstLineChars="200" w:firstLine="480"/>
        <w:rPr>
          <w:rFonts w:ascii="宋体" w:eastAsia="宋体" w:hAnsi="宋体"/>
          <w:kern w:val="24"/>
          <w:sz w:val="24"/>
          <w:szCs w:val="24"/>
        </w:rPr>
      </w:pPr>
      <w:r w:rsidRPr="00BE5475">
        <w:rPr>
          <w:rFonts w:ascii="宋体" w:eastAsia="宋体" w:hAnsi="宋体" w:hint="eastAsia"/>
          <w:kern w:val="24"/>
          <w:sz w:val="24"/>
          <w:szCs w:val="24"/>
        </w:rPr>
        <w:t>蔬菜</w:t>
      </w:r>
      <w:proofErr w:type="gramStart"/>
      <w:r w:rsidRPr="00BE5475">
        <w:rPr>
          <w:rFonts w:ascii="宋体" w:eastAsia="宋体" w:hAnsi="宋体" w:hint="eastAsia"/>
          <w:kern w:val="24"/>
          <w:sz w:val="24"/>
          <w:szCs w:val="24"/>
        </w:rPr>
        <w:t>包</w:t>
      </w:r>
      <w:r w:rsidR="00C1263A" w:rsidRPr="00BE5475">
        <w:rPr>
          <w:rFonts w:ascii="宋体" w:eastAsia="宋体" w:hAnsi="宋体" w:hint="eastAsia"/>
          <w:kern w:val="24"/>
          <w:sz w:val="24"/>
          <w:szCs w:val="24"/>
        </w:rPr>
        <w:t>主要</w:t>
      </w:r>
      <w:proofErr w:type="gramEnd"/>
      <w:r w:rsidR="00C1263A" w:rsidRPr="00BE5475">
        <w:rPr>
          <w:rFonts w:ascii="宋体" w:eastAsia="宋体" w:hAnsi="宋体" w:hint="eastAsia"/>
          <w:kern w:val="24"/>
          <w:sz w:val="24"/>
          <w:szCs w:val="24"/>
        </w:rPr>
        <w:t>以新鲜蔬菜为主，因其</w:t>
      </w:r>
      <w:r w:rsidR="0062674A" w:rsidRPr="00BE5475">
        <w:rPr>
          <w:rFonts w:ascii="宋体" w:eastAsia="宋体" w:hAnsi="宋体" w:hint="eastAsia"/>
          <w:kern w:val="24"/>
          <w:sz w:val="24"/>
          <w:szCs w:val="24"/>
        </w:rPr>
        <w:t>人人每天必须，且</w:t>
      </w:r>
      <w:r w:rsidR="00C1263A" w:rsidRPr="00BE5475">
        <w:rPr>
          <w:rFonts w:ascii="宋体" w:eastAsia="宋体" w:hAnsi="宋体" w:hint="eastAsia"/>
          <w:kern w:val="24"/>
          <w:sz w:val="24"/>
          <w:szCs w:val="24"/>
        </w:rPr>
        <w:t>保质期相对较短，从而配送频率较高</w:t>
      </w:r>
      <w:r w:rsidR="00D66A5B" w:rsidRPr="00BE5475">
        <w:rPr>
          <w:rFonts w:ascii="宋体" w:eastAsia="宋体" w:hAnsi="宋体" w:hint="eastAsia"/>
          <w:kern w:val="24"/>
          <w:sz w:val="24"/>
          <w:szCs w:val="24"/>
        </w:rPr>
        <w:t>，</w:t>
      </w:r>
      <w:r w:rsidR="006B130C" w:rsidRPr="00BE5475">
        <w:rPr>
          <w:rFonts w:ascii="宋体" w:eastAsia="宋体" w:hAnsi="宋体" w:hint="eastAsia"/>
          <w:kern w:val="24"/>
          <w:sz w:val="24"/>
          <w:szCs w:val="24"/>
        </w:rPr>
        <w:t>造成人员</w:t>
      </w:r>
      <w:r w:rsidR="00856D1D" w:rsidRPr="00BE5475">
        <w:rPr>
          <w:rFonts w:ascii="宋体" w:eastAsia="宋体" w:hAnsi="宋体" w:hint="eastAsia"/>
          <w:kern w:val="24"/>
          <w:sz w:val="24"/>
          <w:szCs w:val="24"/>
        </w:rPr>
        <w:t>间</w:t>
      </w:r>
      <w:r w:rsidR="006B130C" w:rsidRPr="00BE5475">
        <w:rPr>
          <w:rFonts w:ascii="宋体" w:eastAsia="宋体" w:hAnsi="宋体" w:hint="eastAsia"/>
          <w:kern w:val="24"/>
          <w:sz w:val="24"/>
          <w:szCs w:val="24"/>
        </w:rPr>
        <w:t>密切接触</w:t>
      </w:r>
      <w:r w:rsidR="00C1263A" w:rsidRPr="00BE5475">
        <w:rPr>
          <w:rFonts w:ascii="宋体" w:eastAsia="宋体" w:hAnsi="宋体" w:hint="eastAsia"/>
          <w:kern w:val="24"/>
          <w:sz w:val="24"/>
          <w:szCs w:val="24"/>
        </w:rPr>
        <w:t>。</w:t>
      </w:r>
      <w:r w:rsidRPr="00BE5475">
        <w:rPr>
          <w:rFonts w:ascii="宋体" w:eastAsia="宋体" w:hAnsi="宋体" w:hint="eastAsia"/>
          <w:kern w:val="24"/>
          <w:sz w:val="24"/>
          <w:szCs w:val="24"/>
        </w:rPr>
        <w:t>米、面、油及肉等</w:t>
      </w:r>
      <w:r w:rsidR="006B130C" w:rsidRPr="00BE5475">
        <w:rPr>
          <w:rFonts w:ascii="宋体" w:eastAsia="宋体" w:hAnsi="宋体" w:hint="eastAsia"/>
          <w:kern w:val="24"/>
          <w:sz w:val="24"/>
          <w:szCs w:val="24"/>
        </w:rPr>
        <w:t>虽然</w:t>
      </w:r>
      <w:r w:rsidRPr="00BE5475">
        <w:rPr>
          <w:rFonts w:ascii="宋体" w:eastAsia="宋体" w:hAnsi="宋体" w:hint="eastAsia"/>
          <w:kern w:val="24"/>
          <w:sz w:val="24"/>
          <w:szCs w:val="24"/>
        </w:rPr>
        <w:t>也是居民迫切需要的</w:t>
      </w:r>
      <w:r w:rsidR="00C1263A" w:rsidRPr="00BE5475">
        <w:rPr>
          <w:rFonts w:ascii="宋体" w:eastAsia="宋体" w:hAnsi="宋体" w:hint="eastAsia"/>
          <w:kern w:val="24"/>
          <w:sz w:val="24"/>
          <w:szCs w:val="24"/>
        </w:rPr>
        <w:t>生活物资</w:t>
      </w:r>
      <w:r w:rsidR="00D66A5B" w:rsidRPr="00BE5475">
        <w:rPr>
          <w:rFonts w:ascii="宋体" w:eastAsia="宋体" w:hAnsi="宋体" w:hint="eastAsia"/>
          <w:kern w:val="24"/>
          <w:sz w:val="24"/>
          <w:szCs w:val="24"/>
        </w:rPr>
        <w:t>，但</w:t>
      </w:r>
      <w:r w:rsidR="006B130C" w:rsidRPr="00BE5475">
        <w:rPr>
          <w:rFonts w:ascii="宋体" w:eastAsia="宋体" w:hAnsi="宋体" w:hint="eastAsia"/>
          <w:kern w:val="24"/>
          <w:sz w:val="24"/>
          <w:szCs w:val="24"/>
        </w:rPr>
        <w:t>因</w:t>
      </w:r>
      <w:r w:rsidRPr="00BE5475">
        <w:rPr>
          <w:rFonts w:ascii="宋体" w:eastAsia="宋体" w:hAnsi="宋体" w:hint="eastAsia"/>
          <w:kern w:val="24"/>
          <w:sz w:val="24"/>
          <w:szCs w:val="24"/>
        </w:rPr>
        <w:t>保质期长</w:t>
      </w:r>
      <w:r w:rsidR="00E60248" w:rsidRPr="00BE5475">
        <w:rPr>
          <w:rFonts w:ascii="宋体" w:eastAsia="宋体" w:hAnsi="宋体" w:hint="eastAsia"/>
          <w:kern w:val="24"/>
          <w:sz w:val="24"/>
          <w:szCs w:val="24"/>
        </w:rPr>
        <w:t>且</w:t>
      </w:r>
      <w:r w:rsidR="006B130C" w:rsidRPr="00BE5475">
        <w:rPr>
          <w:rFonts w:ascii="宋体" w:eastAsia="宋体" w:hAnsi="宋体" w:hint="eastAsia"/>
          <w:kern w:val="24"/>
          <w:sz w:val="24"/>
          <w:szCs w:val="24"/>
        </w:rPr>
        <w:t>主要由</w:t>
      </w:r>
      <w:r w:rsidR="00E60248" w:rsidRPr="00BE5475">
        <w:rPr>
          <w:rFonts w:ascii="宋体" w:eastAsia="宋体" w:hAnsi="宋体" w:hint="eastAsia"/>
          <w:kern w:val="24"/>
          <w:sz w:val="24"/>
          <w:szCs w:val="24"/>
        </w:rPr>
        <w:t>政府储备</w:t>
      </w:r>
      <w:r w:rsidRPr="00BE5475">
        <w:rPr>
          <w:rFonts w:ascii="宋体" w:eastAsia="宋体" w:hAnsi="宋体" w:hint="eastAsia"/>
          <w:kern w:val="24"/>
          <w:sz w:val="24"/>
          <w:szCs w:val="24"/>
        </w:rPr>
        <w:t>，</w:t>
      </w:r>
      <w:r w:rsidR="00D66A5B" w:rsidRPr="00BE5475">
        <w:rPr>
          <w:rFonts w:ascii="宋体" w:eastAsia="宋体" w:hAnsi="宋体" w:hint="eastAsia"/>
          <w:kern w:val="24"/>
          <w:sz w:val="24"/>
          <w:szCs w:val="24"/>
        </w:rPr>
        <w:t>因此其配送任务可以穿插到蔬菜包的配送过程</w:t>
      </w:r>
      <w:r w:rsidRPr="00BE5475">
        <w:rPr>
          <w:rFonts w:ascii="宋体" w:eastAsia="宋体" w:hAnsi="宋体" w:hint="eastAsia"/>
          <w:kern w:val="24"/>
          <w:sz w:val="24"/>
          <w:szCs w:val="24"/>
        </w:rPr>
        <w:t>。</w:t>
      </w:r>
      <w:r w:rsidR="00542A1E" w:rsidRPr="00BE5475">
        <w:rPr>
          <w:rFonts w:ascii="宋体" w:eastAsia="宋体" w:hAnsi="宋体" w:hint="eastAsia"/>
          <w:kern w:val="24"/>
          <w:sz w:val="24"/>
          <w:szCs w:val="24"/>
        </w:rPr>
        <w:t>另外，水果也是居民们普遍需要的</w:t>
      </w:r>
      <w:r w:rsidR="0062674A" w:rsidRPr="00BE5475">
        <w:rPr>
          <w:rFonts w:ascii="宋体" w:eastAsia="宋体" w:hAnsi="宋体" w:hint="eastAsia"/>
          <w:kern w:val="24"/>
          <w:sz w:val="24"/>
          <w:szCs w:val="24"/>
        </w:rPr>
        <w:t>，</w:t>
      </w:r>
      <w:r w:rsidR="00542A1E" w:rsidRPr="00BE5475">
        <w:rPr>
          <w:rFonts w:ascii="宋体" w:eastAsia="宋体" w:hAnsi="宋体" w:hint="eastAsia"/>
          <w:kern w:val="24"/>
          <w:sz w:val="24"/>
          <w:szCs w:val="24"/>
        </w:rPr>
        <w:t>如果生产出来</w:t>
      </w:r>
      <w:r w:rsidR="0062674A" w:rsidRPr="00BE5475">
        <w:rPr>
          <w:rFonts w:ascii="宋体" w:eastAsia="宋体" w:hAnsi="宋体" w:hint="eastAsia"/>
          <w:kern w:val="24"/>
          <w:sz w:val="24"/>
          <w:szCs w:val="24"/>
        </w:rPr>
        <w:t>却</w:t>
      </w:r>
      <w:r w:rsidR="00542A1E" w:rsidRPr="00BE5475">
        <w:rPr>
          <w:rFonts w:ascii="宋体" w:eastAsia="宋体" w:hAnsi="宋体" w:hint="eastAsia"/>
          <w:kern w:val="24"/>
          <w:sz w:val="24"/>
          <w:szCs w:val="24"/>
        </w:rPr>
        <w:t>无法</w:t>
      </w:r>
      <w:r w:rsidR="0062674A" w:rsidRPr="00BE5475">
        <w:rPr>
          <w:rFonts w:ascii="宋体" w:eastAsia="宋体" w:hAnsi="宋体" w:hint="eastAsia"/>
          <w:kern w:val="24"/>
          <w:sz w:val="24"/>
          <w:szCs w:val="24"/>
        </w:rPr>
        <w:t>销售也</w:t>
      </w:r>
      <w:r w:rsidR="00542A1E" w:rsidRPr="00BE5475">
        <w:rPr>
          <w:rFonts w:ascii="宋体" w:eastAsia="宋体" w:hAnsi="宋体" w:hint="eastAsia"/>
          <w:kern w:val="24"/>
          <w:sz w:val="24"/>
          <w:szCs w:val="24"/>
        </w:rPr>
        <w:t>对经济</w:t>
      </w:r>
      <w:r w:rsidR="00292364" w:rsidRPr="00BE5475">
        <w:rPr>
          <w:rFonts w:ascii="宋体" w:eastAsia="宋体" w:hAnsi="宋体" w:hint="eastAsia"/>
          <w:kern w:val="24"/>
          <w:sz w:val="24"/>
          <w:szCs w:val="24"/>
        </w:rPr>
        <w:t>发展</w:t>
      </w:r>
      <w:r w:rsidR="0062674A" w:rsidRPr="00BE5475">
        <w:rPr>
          <w:rFonts w:ascii="宋体" w:eastAsia="宋体" w:hAnsi="宋体" w:hint="eastAsia"/>
          <w:kern w:val="24"/>
          <w:sz w:val="24"/>
          <w:szCs w:val="24"/>
        </w:rPr>
        <w:t>不利</w:t>
      </w:r>
      <w:r w:rsidR="00542A1E" w:rsidRPr="00BE5475">
        <w:rPr>
          <w:rFonts w:ascii="宋体" w:eastAsia="宋体" w:hAnsi="宋体" w:hint="eastAsia"/>
          <w:kern w:val="24"/>
          <w:sz w:val="24"/>
          <w:szCs w:val="24"/>
        </w:rPr>
        <w:t>，因</w:t>
      </w:r>
      <w:r w:rsidR="00542A1E" w:rsidRPr="000B51DE">
        <w:rPr>
          <w:rFonts w:ascii="宋体" w:eastAsia="宋体" w:hAnsi="宋体" w:hint="eastAsia"/>
          <w:kern w:val="24"/>
          <w:sz w:val="24"/>
          <w:szCs w:val="24"/>
        </w:rPr>
        <w:t>此在不增加疫情传播风险的情况下，也要</w:t>
      </w:r>
      <w:r w:rsidR="003907C4" w:rsidRPr="000B51DE">
        <w:rPr>
          <w:rFonts w:ascii="宋体" w:eastAsia="宋体" w:hAnsi="宋体" w:hint="eastAsia"/>
          <w:kern w:val="24"/>
          <w:sz w:val="24"/>
          <w:szCs w:val="24"/>
        </w:rPr>
        <w:t>考虑</w:t>
      </w:r>
      <w:r w:rsidR="00542A1E" w:rsidRPr="000B51DE">
        <w:rPr>
          <w:rFonts w:ascii="宋体" w:eastAsia="宋体" w:hAnsi="宋体" w:hint="eastAsia"/>
          <w:kern w:val="24"/>
          <w:sz w:val="24"/>
          <w:szCs w:val="24"/>
        </w:rPr>
        <w:t>诸如水果等非必须</w:t>
      </w:r>
      <w:r w:rsidR="00977512" w:rsidRPr="000B51DE">
        <w:rPr>
          <w:rFonts w:ascii="宋体" w:eastAsia="宋体" w:hAnsi="宋体" w:hint="eastAsia"/>
          <w:kern w:val="24"/>
          <w:sz w:val="24"/>
          <w:szCs w:val="24"/>
        </w:rPr>
        <w:t>食</w:t>
      </w:r>
      <w:r w:rsidR="00542A1E" w:rsidRPr="000B51DE">
        <w:rPr>
          <w:rFonts w:ascii="宋体" w:eastAsia="宋体" w:hAnsi="宋体" w:hint="eastAsia"/>
          <w:kern w:val="24"/>
          <w:sz w:val="24"/>
          <w:szCs w:val="24"/>
        </w:rPr>
        <w:t>品的</w:t>
      </w:r>
      <w:r w:rsidR="00E60248" w:rsidRPr="000B51DE">
        <w:rPr>
          <w:rFonts w:ascii="宋体" w:eastAsia="宋体" w:hAnsi="宋体" w:hint="eastAsia"/>
          <w:kern w:val="24"/>
          <w:sz w:val="24"/>
          <w:szCs w:val="24"/>
        </w:rPr>
        <w:t>科学</w:t>
      </w:r>
      <w:r w:rsidR="00542A1E" w:rsidRPr="000B51DE">
        <w:rPr>
          <w:rFonts w:ascii="宋体" w:eastAsia="宋体" w:hAnsi="宋体" w:hint="eastAsia"/>
          <w:kern w:val="24"/>
          <w:sz w:val="24"/>
          <w:szCs w:val="24"/>
        </w:rPr>
        <w:t>供应。</w:t>
      </w:r>
      <w:r w:rsidR="00D66A5B">
        <w:rPr>
          <w:rFonts w:ascii="宋体" w:eastAsia="宋体" w:hAnsi="宋体" w:hint="eastAsia"/>
          <w:kern w:val="24"/>
          <w:sz w:val="24"/>
          <w:szCs w:val="24"/>
        </w:rPr>
        <w:t>由于</w:t>
      </w:r>
      <w:r w:rsidR="006054A7" w:rsidRPr="000B51DE">
        <w:rPr>
          <w:rFonts w:ascii="宋体" w:eastAsia="宋体" w:hAnsi="宋体" w:hint="eastAsia"/>
          <w:kern w:val="24"/>
          <w:sz w:val="24"/>
          <w:szCs w:val="24"/>
        </w:rPr>
        <w:t>蔬菜无论在数量、频次、影响等方面都更突出，故本赛题聚焦蔬菜的科学供应。</w:t>
      </w:r>
    </w:p>
    <w:p w14:paraId="74FD94CB" w14:textId="77777777" w:rsidR="00315E59" w:rsidRPr="00872268" w:rsidRDefault="00315E59" w:rsidP="005E3285">
      <w:pPr>
        <w:spacing w:beforeLines="50" w:before="156" w:afterLines="50" w:after="156" w:line="400" w:lineRule="exact"/>
        <w:rPr>
          <w:rFonts w:ascii="宋体" w:eastAsia="宋体" w:hAnsi="宋体"/>
          <w:b/>
          <w:bCs/>
          <w:color w:val="000000" w:themeColor="text1"/>
          <w:kern w:val="24"/>
          <w:sz w:val="24"/>
          <w:szCs w:val="24"/>
        </w:rPr>
      </w:pPr>
      <w:r w:rsidRPr="00872268">
        <w:rPr>
          <w:rFonts w:ascii="宋体" w:eastAsia="宋体" w:hAnsi="宋体" w:hint="eastAsia"/>
          <w:b/>
          <w:bCs/>
          <w:color w:val="000000" w:themeColor="text1"/>
          <w:kern w:val="24"/>
          <w:sz w:val="24"/>
          <w:szCs w:val="24"/>
        </w:rPr>
        <w:t>三、</w:t>
      </w:r>
      <w:r w:rsidR="0071113F" w:rsidRPr="00872268">
        <w:rPr>
          <w:rFonts w:ascii="宋体" w:eastAsia="宋体" w:hAnsi="宋体" w:hint="eastAsia"/>
          <w:b/>
          <w:bCs/>
          <w:color w:val="000000" w:themeColor="text1"/>
          <w:kern w:val="24"/>
          <w:sz w:val="24"/>
          <w:szCs w:val="24"/>
        </w:rPr>
        <w:t>需要解决的问题</w:t>
      </w:r>
    </w:p>
    <w:p w14:paraId="3F422C47" w14:textId="1323BA08" w:rsidR="00AF3FB2" w:rsidRDefault="00FD40E1" w:rsidP="00A963BA">
      <w:pPr>
        <w:spacing w:line="400" w:lineRule="exact"/>
        <w:ind w:firstLineChars="200" w:firstLine="480"/>
        <w:rPr>
          <w:rFonts w:ascii="宋体" w:eastAsia="宋体" w:hAnsi="宋体"/>
          <w:kern w:val="24"/>
          <w:sz w:val="24"/>
          <w:szCs w:val="24"/>
        </w:rPr>
      </w:pPr>
      <w:r w:rsidRPr="00BE5475">
        <w:rPr>
          <w:rFonts w:ascii="宋体" w:eastAsia="宋体" w:hAnsi="宋体" w:hint="eastAsia"/>
          <w:kern w:val="24"/>
          <w:sz w:val="24"/>
          <w:szCs w:val="24"/>
        </w:rPr>
        <w:t>目前我们搜集到了</w:t>
      </w:r>
      <w:r w:rsidR="006054A7" w:rsidRPr="00BE5475">
        <w:rPr>
          <w:rFonts w:ascii="宋体" w:eastAsia="宋体" w:hAnsi="宋体" w:hint="eastAsia"/>
          <w:kern w:val="24"/>
          <w:sz w:val="24"/>
          <w:szCs w:val="24"/>
        </w:rPr>
        <w:t>长春</w:t>
      </w:r>
      <w:r w:rsidR="002518DF" w:rsidRPr="00BE5475">
        <w:rPr>
          <w:rFonts w:ascii="宋体" w:eastAsia="宋体" w:hAnsi="宋体" w:hint="eastAsia"/>
          <w:kern w:val="24"/>
          <w:sz w:val="24"/>
          <w:szCs w:val="24"/>
        </w:rPr>
        <w:t>市</w:t>
      </w:r>
      <w:r w:rsidR="002371E5" w:rsidRPr="00BE5475">
        <w:rPr>
          <w:rFonts w:ascii="宋体" w:eastAsia="宋体" w:hAnsi="宋体" w:hint="eastAsia"/>
          <w:kern w:val="24"/>
          <w:sz w:val="24"/>
          <w:szCs w:val="24"/>
        </w:rPr>
        <w:t>9</w:t>
      </w:r>
      <w:r w:rsidR="002518DF" w:rsidRPr="00BE5475">
        <w:rPr>
          <w:rFonts w:ascii="宋体" w:eastAsia="宋体" w:hAnsi="宋体" w:hint="eastAsia"/>
          <w:kern w:val="24"/>
          <w:sz w:val="24"/>
          <w:szCs w:val="24"/>
        </w:rPr>
        <w:t>个区</w:t>
      </w:r>
      <w:r w:rsidR="00764D35" w:rsidRPr="00BE5475">
        <w:rPr>
          <w:rFonts w:ascii="宋体" w:eastAsia="宋体" w:hAnsi="宋体" w:hint="eastAsia"/>
          <w:kern w:val="24"/>
          <w:sz w:val="24"/>
          <w:szCs w:val="24"/>
        </w:rPr>
        <w:t>的</w:t>
      </w:r>
      <w:r w:rsidR="00A46A87" w:rsidRPr="00BE5475">
        <w:rPr>
          <w:rFonts w:ascii="宋体" w:eastAsia="宋体" w:hAnsi="宋体" w:hint="eastAsia"/>
          <w:kern w:val="24"/>
          <w:sz w:val="24"/>
          <w:szCs w:val="24"/>
        </w:rPr>
        <w:t>各项基础</w:t>
      </w:r>
      <w:r w:rsidR="0002240F" w:rsidRPr="00BE5475">
        <w:rPr>
          <w:rFonts w:ascii="宋体" w:eastAsia="宋体" w:hAnsi="宋体" w:hint="eastAsia"/>
          <w:kern w:val="24"/>
          <w:sz w:val="24"/>
          <w:szCs w:val="24"/>
        </w:rPr>
        <w:t>数据</w:t>
      </w:r>
      <w:r w:rsidR="002518DF" w:rsidRPr="00BE5475">
        <w:rPr>
          <w:rFonts w:ascii="宋体" w:eastAsia="宋体" w:hAnsi="宋体" w:hint="eastAsia"/>
          <w:kern w:val="24"/>
          <w:sz w:val="24"/>
          <w:szCs w:val="24"/>
        </w:rPr>
        <w:t>，不同区的隔离人口数量与</w:t>
      </w:r>
      <w:r w:rsidR="00E82D43">
        <w:rPr>
          <w:rFonts w:ascii="宋体" w:eastAsia="宋体" w:hAnsi="宋体" w:hint="eastAsia"/>
          <w:kern w:val="24"/>
          <w:sz w:val="24"/>
          <w:szCs w:val="24"/>
        </w:rPr>
        <w:t>生活物资投放点数量</w:t>
      </w:r>
      <w:r w:rsidR="002518DF" w:rsidRPr="00BE5475">
        <w:rPr>
          <w:rFonts w:ascii="宋体" w:eastAsia="宋体" w:hAnsi="宋体" w:hint="eastAsia"/>
          <w:kern w:val="24"/>
          <w:sz w:val="24"/>
          <w:szCs w:val="24"/>
        </w:rPr>
        <w:t>如附</w:t>
      </w:r>
      <w:r w:rsidR="002F3DE9">
        <w:rPr>
          <w:rFonts w:ascii="宋体" w:eastAsia="宋体" w:hAnsi="宋体" w:hint="eastAsia"/>
          <w:kern w:val="24"/>
          <w:sz w:val="24"/>
          <w:szCs w:val="24"/>
        </w:rPr>
        <w:t>件2</w:t>
      </w:r>
      <w:r w:rsidR="002518DF" w:rsidRPr="00BE5475">
        <w:rPr>
          <w:rFonts w:ascii="宋体" w:eastAsia="宋体" w:hAnsi="宋体" w:hint="eastAsia"/>
          <w:kern w:val="24"/>
          <w:sz w:val="24"/>
          <w:szCs w:val="24"/>
        </w:rPr>
        <w:t>所示。</w:t>
      </w:r>
      <w:r w:rsidR="00A46A87">
        <w:rPr>
          <w:rFonts w:ascii="宋体" w:eastAsia="宋体" w:hAnsi="宋体" w:hint="eastAsia"/>
          <w:kern w:val="24"/>
          <w:sz w:val="24"/>
          <w:szCs w:val="24"/>
        </w:rPr>
        <w:t>这9个区</w:t>
      </w:r>
      <w:r w:rsidR="00366529" w:rsidRPr="000B51DE">
        <w:rPr>
          <w:rFonts w:ascii="宋体" w:eastAsia="宋体" w:hAnsi="宋体" w:hint="eastAsia"/>
          <w:kern w:val="24"/>
          <w:sz w:val="24"/>
          <w:szCs w:val="24"/>
        </w:rPr>
        <w:t>的交通网络基础数据和主要</w:t>
      </w:r>
      <w:r w:rsidR="00973999" w:rsidRPr="000B51DE">
        <w:rPr>
          <w:rFonts w:ascii="宋体" w:eastAsia="宋体" w:hAnsi="宋体" w:hint="eastAsia"/>
          <w:kern w:val="24"/>
          <w:sz w:val="24"/>
          <w:szCs w:val="24"/>
        </w:rPr>
        <w:t>小</w:t>
      </w:r>
      <w:r w:rsidR="00366529" w:rsidRPr="000B51DE">
        <w:rPr>
          <w:rFonts w:ascii="宋体" w:eastAsia="宋体" w:hAnsi="宋体" w:hint="eastAsia"/>
          <w:kern w:val="24"/>
          <w:sz w:val="24"/>
          <w:szCs w:val="24"/>
        </w:rPr>
        <w:t>区的相关数据如附</w:t>
      </w:r>
      <w:r w:rsidR="002F3DE9">
        <w:rPr>
          <w:rFonts w:ascii="宋体" w:eastAsia="宋体" w:hAnsi="宋体" w:hint="eastAsia"/>
          <w:kern w:val="24"/>
          <w:sz w:val="24"/>
          <w:szCs w:val="24"/>
        </w:rPr>
        <w:t>件3</w:t>
      </w:r>
      <w:r w:rsidR="00366529" w:rsidRPr="000B51DE">
        <w:rPr>
          <w:rFonts w:ascii="宋体" w:eastAsia="宋体" w:hAnsi="宋体" w:hint="eastAsia"/>
          <w:kern w:val="24"/>
          <w:sz w:val="24"/>
          <w:szCs w:val="24"/>
        </w:rPr>
        <w:t>所示</w:t>
      </w:r>
      <w:r w:rsidR="00A46A87">
        <w:rPr>
          <w:rFonts w:ascii="宋体" w:eastAsia="宋体" w:hAnsi="宋体" w:hint="eastAsia"/>
          <w:kern w:val="24"/>
          <w:sz w:val="24"/>
          <w:szCs w:val="24"/>
        </w:rPr>
        <w:t>，各区交通网络图及其小区的</w:t>
      </w:r>
      <w:r w:rsidR="00AB2244">
        <w:rPr>
          <w:rFonts w:ascii="宋体" w:eastAsia="宋体" w:hAnsi="宋体" w:hint="eastAsia"/>
          <w:kern w:val="24"/>
          <w:sz w:val="24"/>
          <w:szCs w:val="24"/>
        </w:rPr>
        <w:t>分布</w:t>
      </w:r>
      <w:r w:rsidR="00A46A87">
        <w:rPr>
          <w:rFonts w:ascii="宋体" w:eastAsia="宋体" w:hAnsi="宋体" w:hint="eastAsia"/>
          <w:kern w:val="24"/>
          <w:sz w:val="24"/>
          <w:szCs w:val="24"/>
        </w:rPr>
        <w:t>图如图1所示</w:t>
      </w:r>
      <w:r w:rsidR="00366529" w:rsidRPr="000B51DE">
        <w:rPr>
          <w:rFonts w:ascii="宋体" w:eastAsia="宋体" w:hAnsi="宋体" w:hint="eastAsia"/>
          <w:kern w:val="24"/>
          <w:sz w:val="24"/>
          <w:szCs w:val="24"/>
        </w:rPr>
        <w:t>。</w:t>
      </w:r>
      <w:r w:rsidR="00AF3FB2" w:rsidRPr="000B51DE">
        <w:rPr>
          <w:rFonts w:ascii="宋体" w:eastAsia="宋体" w:hAnsi="宋体" w:hint="eastAsia"/>
          <w:kern w:val="24"/>
          <w:sz w:val="24"/>
          <w:szCs w:val="24"/>
        </w:rPr>
        <w:t>请</w:t>
      </w:r>
      <w:r w:rsidR="00301F4A" w:rsidRPr="000B51DE">
        <w:rPr>
          <w:rFonts w:ascii="宋体" w:eastAsia="宋体" w:hAnsi="宋体" w:hint="eastAsia"/>
          <w:kern w:val="24"/>
          <w:sz w:val="24"/>
          <w:szCs w:val="24"/>
        </w:rPr>
        <w:t>你们</w:t>
      </w:r>
      <w:r w:rsidR="00AF3FB2" w:rsidRPr="000B51DE">
        <w:rPr>
          <w:rFonts w:ascii="宋体" w:eastAsia="宋体" w:hAnsi="宋体" w:hint="eastAsia"/>
          <w:kern w:val="24"/>
          <w:sz w:val="24"/>
          <w:szCs w:val="24"/>
        </w:rPr>
        <w:t>结合数学建模的方法解决如下</w:t>
      </w:r>
      <w:r w:rsidR="000F0B62" w:rsidRPr="000B51DE">
        <w:rPr>
          <w:rFonts w:ascii="宋体" w:eastAsia="宋体" w:hAnsi="宋体" w:hint="eastAsia"/>
          <w:kern w:val="24"/>
          <w:sz w:val="24"/>
          <w:szCs w:val="24"/>
        </w:rPr>
        <w:t>几</w:t>
      </w:r>
      <w:r w:rsidR="00555033" w:rsidRPr="000B51DE">
        <w:rPr>
          <w:rFonts w:ascii="宋体" w:eastAsia="宋体" w:hAnsi="宋体" w:hint="eastAsia"/>
          <w:kern w:val="24"/>
          <w:sz w:val="24"/>
          <w:szCs w:val="24"/>
        </w:rPr>
        <w:t>个</w:t>
      </w:r>
      <w:r w:rsidR="00AF3FB2" w:rsidRPr="000B51DE">
        <w:rPr>
          <w:rFonts w:ascii="宋体" w:eastAsia="宋体" w:hAnsi="宋体" w:hint="eastAsia"/>
          <w:kern w:val="24"/>
          <w:sz w:val="24"/>
          <w:szCs w:val="24"/>
        </w:rPr>
        <w:t>问题：</w:t>
      </w:r>
    </w:p>
    <w:p w14:paraId="68A9756F" w14:textId="77777777" w:rsidR="00507DD9" w:rsidRDefault="003603FA" w:rsidP="00507DD9">
      <w:pPr>
        <w:jc w:val="center"/>
        <w:rPr>
          <w:rFonts w:ascii="宋体" w:eastAsia="宋体" w:hAnsi="宋体"/>
          <w:sz w:val="24"/>
          <w:szCs w:val="24"/>
        </w:rPr>
      </w:pPr>
      <w:r w:rsidRPr="003603FA">
        <w:rPr>
          <w:rFonts w:ascii="宋体" w:eastAsia="宋体" w:hAnsi="宋体"/>
          <w:noProof/>
          <w:sz w:val="24"/>
          <w:szCs w:val="24"/>
        </w:rPr>
        <w:lastRenderedPageBreak/>
        <w:drawing>
          <wp:inline distT="0" distB="0" distL="0" distR="0" wp14:anchorId="14DBF0F8" wp14:editId="54B829D1">
            <wp:extent cx="5196840" cy="4531124"/>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9344" cy="4533307"/>
                    </a:xfrm>
                    <a:prstGeom prst="rect">
                      <a:avLst/>
                    </a:prstGeom>
                    <a:noFill/>
                    <a:ln>
                      <a:noFill/>
                    </a:ln>
                  </pic:spPr>
                </pic:pic>
              </a:graphicData>
            </a:graphic>
          </wp:inline>
        </w:drawing>
      </w:r>
    </w:p>
    <w:p w14:paraId="480B14C4" w14:textId="537990F1" w:rsidR="00507DD9" w:rsidRPr="00E731FC" w:rsidRDefault="00532506" w:rsidP="00507DD9">
      <w:pPr>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长春市9个</w:t>
      </w:r>
      <w:r w:rsidR="00507DD9" w:rsidRPr="00E731FC">
        <w:rPr>
          <w:rFonts w:ascii="宋体" w:eastAsia="宋体" w:hAnsi="宋体" w:hint="eastAsia"/>
          <w:szCs w:val="21"/>
        </w:rPr>
        <w:t>区交通网络与</w:t>
      </w:r>
      <w:r w:rsidR="00E82D43">
        <w:rPr>
          <w:rFonts w:ascii="宋体" w:eastAsia="宋体" w:hAnsi="宋体" w:hint="eastAsia"/>
          <w:szCs w:val="21"/>
        </w:rPr>
        <w:t>主要</w:t>
      </w:r>
      <w:r w:rsidR="00507DD9" w:rsidRPr="00E731FC">
        <w:rPr>
          <w:rFonts w:ascii="宋体" w:eastAsia="宋体" w:hAnsi="宋体" w:hint="eastAsia"/>
          <w:szCs w:val="21"/>
        </w:rPr>
        <w:t>小区分布图</w:t>
      </w:r>
    </w:p>
    <w:p w14:paraId="6C287D31" w14:textId="77777777" w:rsidR="0004727C" w:rsidRPr="006E2474" w:rsidRDefault="0004727C" w:rsidP="005E3285">
      <w:pPr>
        <w:pStyle w:val="ad"/>
        <w:spacing w:beforeLines="50" w:before="156" w:afterLines="50" w:after="156"/>
        <w:rPr>
          <w:b/>
        </w:rPr>
      </w:pPr>
      <w:r w:rsidRPr="006E2474">
        <w:rPr>
          <w:rFonts w:ascii="宋体" w:eastAsia="宋体" w:hAnsi="宋体" w:hint="eastAsia"/>
          <w:b/>
          <w:bCs/>
          <w:kern w:val="24"/>
          <w:sz w:val="24"/>
          <w:szCs w:val="24"/>
        </w:rPr>
        <w:t>问题</w:t>
      </w:r>
      <w:proofErr w:type="gramStart"/>
      <w:r w:rsidRPr="006E2474">
        <w:rPr>
          <w:rFonts w:ascii="宋体" w:eastAsia="宋体" w:hAnsi="宋体" w:hint="eastAsia"/>
          <w:b/>
          <w:bCs/>
          <w:kern w:val="24"/>
          <w:sz w:val="24"/>
          <w:szCs w:val="24"/>
        </w:rPr>
        <w:t>一</w:t>
      </w:r>
      <w:proofErr w:type="gramEnd"/>
      <w:r w:rsidRPr="006E2474">
        <w:rPr>
          <w:rFonts w:ascii="宋体" w:eastAsia="宋体" w:hAnsi="宋体" w:hint="eastAsia"/>
          <w:b/>
          <w:bCs/>
          <w:kern w:val="24"/>
          <w:sz w:val="24"/>
          <w:szCs w:val="24"/>
        </w:rPr>
        <w:t>：各种</w:t>
      </w:r>
      <w:r w:rsidRPr="006E2474">
        <w:rPr>
          <w:rFonts w:ascii="宋体" w:eastAsia="宋体" w:hAnsi="宋体" w:hint="eastAsia"/>
          <w:b/>
          <w:kern w:val="24"/>
          <w:sz w:val="24"/>
          <w:szCs w:val="24"/>
        </w:rPr>
        <w:t>生活物资的大规模流动</w:t>
      </w:r>
      <w:r w:rsidR="00E565D0" w:rsidRPr="006E2474">
        <w:rPr>
          <w:rFonts w:ascii="宋体" w:eastAsia="宋体" w:hAnsi="宋体" w:hint="eastAsia"/>
          <w:b/>
          <w:kern w:val="24"/>
          <w:sz w:val="24"/>
          <w:szCs w:val="24"/>
        </w:rPr>
        <w:t>方式对疫情的影响</w:t>
      </w:r>
    </w:p>
    <w:p w14:paraId="1CD9E61B" w14:textId="77777777" w:rsidR="00AA374C" w:rsidRPr="007E57C7" w:rsidRDefault="00AA374C" w:rsidP="00AA374C">
      <w:pPr>
        <w:spacing w:line="400" w:lineRule="exact"/>
        <w:ind w:firstLineChars="200" w:firstLine="480"/>
        <w:rPr>
          <w:rFonts w:ascii="宋体" w:eastAsia="宋体" w:hAnsi="宋体"/>
          <w:kern w:val="24"/>
          <w:sz w:val="24"/>
          <w:szCs w:val="24"/>
        </w:rPr>
      </w:pPr>
      <w:r w:rsidRPr="006E2474">
        <w:rPr>
          <w:rFonts w:ascii="宋体" w:eastAsia="宋体" w:hAnsi="宋体" w:hint="eastAsia"/>
          <w:kern w:val="24"/>
          <w:sz w:val="24"/>
          <w:szCs w:val="24"/>
        </w:rPr>
        <w:t>不少城市的疫情在短时间内无法得到快速控制，反思其原因，有一种观点认为疫情的发展或被控制扑灭与生活物资发放方式有关。请结合</w:t>
      </w:r>
      <w:r>
        <w:rPr>
          <w:rFonts w:ascii="宋体" w:eastAsia="宋体" w:hAnsi="宋体" w:hint="eastAsia"/>
          <w:kern w:val="24"/>
          <w:sz w:val="24"/>
          <w:szCs w:val="24"/>
        </w:rPr>
        <w:t>附件1中所提供的</w:t>
      </w:r>
      <w:r w:rsidRPr="007E57C7">
        <w:rPr>
          <w:rFonts w:ascii="宋体" w:eastAsia="宋体" w:hAnsi="宋体" w:hint="eastAsia"/>
          <w:kern w:val="24"/>
          <w:sz w:val="24"/>
          <w:szCs w:val="24"/>
        </w:rPr>
        <w:t>长春市</w:t>
      </w:r>
      <w:r>
        <w:rPr>
          <w:rFonts w:ascii="宋体" w:eastAsia="宋体" w:hAnsi="宋体" w:hint="eastAsia"/>
          <w:kern w:val="24"/>
          <w:sz w:val="24"/>
          <w:szCs w:val="24"/>
        </w:rPr>
        <w:t>COVID-19</w:t>
      </w:r>
      <w:r w:rsidRPr="007E57C7">
        <w:rPr>
          <w:rFonts w:ascii="宋体" w:eastAsia="宋体" w:hAnsi="宋体" w:hint="eastAsia"/>
          <w:kern w:val="24"/>
          <w:sz w:val="24"/>
          <w:szCs w:val="24"/>
        </w:rPr>
        <w:t>疫情期间</w:t>
      </w:r>
      <w:r>
        <w:rPr>
          <w:rFonts w:ascii="宋体" w:eastAsia="宋体" w:hAnsi="宋体" w:hint="eastAsia"/>
          <w:kern w:val="24"/>
          <w:sz w:val="24"/>
          <w:szCs w:val="24"/>
        </w:rPr>
        <w:t>病毒</w:t>
      </w:r>
      <w:r w:rsidRPr="007E57C7">
        <w:rPr>
          <w:rFonts w:ascii="宋体" w:eastAsia="宋体" w:hAnsi="宋体" w:hint="eastAsia"/>
          <w:kern w:val="24"/>
          <w:sz w:val="24"/>
          <w:szCs w:val="24"/>
        </w:rPr>
        <w:t>感染人数数据</w:t>
      </w:r>
      <w:r>
        <w:rPr>
          <w:rFonts w:ascii="宋体" w:eastAsia="宋体" w:hAnsi="宋体" w:hint="eastAsia"/>
          <w:kern w:val="24"/>
          <w:sz w:val="24"/>
          <w:szCs w:val="24"/>
        </w:rPr>
        <w:t>及其它附件数据</w:t>
      </w:r>
      <w:r w:rsidRPr="006E2474">
        <w:rPr>
          <w:rFonts w:ascii="宋体" w:eastAsia="宋体" w:hAnsi="宋体" w:hint="eastAsia"/>
          <w:kern w:val="24"/>
          <w:sz w:val="24"/>
          <w:szCs w:val="24"/>
        </w:rPr>
        <w:t>或你们能搜集到的数据对长春市实行发放蔬菜包前后效果进行判别与分析，以利今后的防控工作。</w:t>
      </w:r>
    </w:p>
    <w:p w14:paraId="04B1AD4C" w14:textId="77777777" w:rsidR="003907C4" w:rsidRPr="00AB2244" w:rsidRDefault="00346CA6" w:rsidP="005E3285">
      <w:pPr>
        <w:spacing w:beforeLines="50" w:before="156" w:afterLines="50" w:after="156" w:line="400" w:lineRule="exact"/>
        <w:rPr>
          <w:rFonts w:ascii="宋体" w:eastAsia="宋体" w:hAnsi="宋体"/>
          <w:b/>
          <w:kern w:val="24"/>
          <w:sz w:val="24"/>
          <w:szCs w:val="24"/>
        </w:rPr>
      </w:pPr>
      <w:r w:rsidRPr="00AB2244">
        <w:rPr>
          <w:rFonts w:ascii="宋体" w:eastAsia="宋体" w:hAnsi="宋体" w:hint="eastAsia"/>
          <w:b/>
          <w:bCs/>
          <w:kern w:val="24"/>
          <w:sz w:val="24"/>
          <w:szCs w:val="24"/>
        </w:rPr>
        <w:t>问题</w:t>
      </w:r>
      <w:r w:rsidR="0090113A" w:rsidRPr="00AB2244">
        <w:rPr>
          <w:rFonts w:ascii="宋体" w:eastAsia="宋体" w:hAnsi="宋体" w:hint="eastAsia"/>
          <w:b/>
          <w:bCs/>
          <w:kern w:val="24"/>
          <w:sz w:val="24"/>
          <w:szCs w:val="24"/>
        </w:rPr>
        <w:t>二</w:t>
      </w:r>
      <w:r w:rsidRPr="00AB2244">
        <w:rPr>
          <w:rFonts w:ascii="宋体" w:eastAsia="宋体" w:hAnsi="宋体" w:hint="eastAsia"/>
          <w:b/>
          <w:bCs/>
          <w:kern w:val="24"/>
          <w:sz w:val="24"/>
          <w:szCs w:val="24"/>
        </w:rPr>
        <w:t>：</w:t>
      </w:r>
      <w:r w:rsidR="003907C4" w:rsidRPr="00AB2244">
        <w:rPr>
          <w:rFonts w:ascii="宋体" w:eastAsia="宋体" w:hAnsi="宋体" w:hint="eastAsia"/>
          <w:b/>
          <w:kern w:val="24"/>
          <w:sz w:val="24"/>
          <w:szCs w:val="24"/>
        </w:rPr>
        <w:t>生活物资投放点数量与位置问题</w:t>
      </w:r>
    </w:p>
    <w:p w14:paraId="2F51E539" w14:textId="69CB8A8F" w:rsidR="003D1185" w:rsidRPr="00AB2244" w:rsidRDefault="00366529" w:rsidP="003D1185">
      <w:pPr>
        <w:spacing w:line="400" w:lineRule="exact"/>
        <w:ind w:firstLineChars="200" w:firstLine="480"/>
        <w:rPr>
          <w:rFonts w:ascii="宋体" w:eastAsia="宋体" w:hAnsi="宋体"/>
          <w:sz w:val="24"/>
          <w:szCs w:val="24"/>
        </w:rPr>
      </w:pPr>
      <w:r w:rsidRPr="00AB2244">
        <w:rPr>
          <w:rFonts w:ascii="宋体" w:eastAsia="宋体" w:hAnsi="宋体" w:hint="eastAsia"/>
          <w:kern w:val="24"/>
          <w:sz w:val="24"/>
          <w:szCs w:val="24"/>
        </w:rPr>
        <w:t>在疫情爆发初期</w:t>
      </w:r>
      <w:r w:rsidR="000F0B62" w:rsidRPr="00AB2244">
        <w:rPr>
          <w:rFonts w:ascii="宋体" w:eastAsia="宋体" w:hAnsi="宋体" w:hint="eastAsia"/>
          <w:kern w:val="24"/>
          <w:sz w:val="24"/>
          <w:szCs w:val="24"/>
        </w:rPr>
        <w:t>长春</w:t>
      </w:r>
      <w:r w:rsidRPr="00AB2244">
        <w:rPr>
          <w:rFonts w:ascii="宋体" w:eastAsia="宋体" w:hAnsi="宋体" w:hint="eastAsia"/>
          <w:kern w:val="24"/>
          <w:sz w:val="24"/>
          <w:szCs w:val="24"/>
        </w:rPr>
        <w:t>市的生活物资主要通过若干个投放点</w:t>
      </w:r>
      <w:r w:rsidR="00220F44" w:rsidRPr="00AB2244">
        <w:rPr>
          <w:rFonts w:ascii="宋体" w:eastAsia="宋体" w:hAnsi="宋体" w:hint="eastAsia"/>
          <w:kern w:val="24"/>
          <w:sz w:val="24"/>
          <w:szCs w:val="24"/>
        </w:rPr>
        <w:t>进行发放。</w:t>
      </w:r>
      <w:r w:rsidR="00A6408B" w:rsidRPr="00AB2244">
        <w:rPr>
          <w:rFonts w:ascii="宋体" w:eastAsia="宋体" w:hAnsi="宋体" w:hint="eastAsia"/>
          <w:kern w:val="24"/>
          <w:sz w:val="24"/>
          <w:szCs w:val="24"/>
        </w:rPr>
        <w:t>考虑到在疫情初期</w:t>
      </w:r>
      <w:r w:rsidR="00AB536B" w:rsidRPr="00AB2244">
        <w:rPr>
          <w:rFonts w:ascii="宋体" w:eastAsia="宋体" w:hAnsi="宋体" w:hint="eastAsia"/>
          <w:kern w:val="24"/>
          <w:sz w:val="24"/>
          <w:szCs w:val="24"/>
        </w:rPr>
        <w:t>既</w:t>
      </w:r>
      <w:r w:rsidR="00A6408B" w:rsidRPr="00AB2244">
        <w:rPr>
          <w:rFonts w:ascii="宋体" w:eastAsia="宋体" w:hAnsi="宋体" w:hint="eastAsia"/>
          <w:kern w:val="24"/>
          <w:sz w:val="24"/>
          <w:szCs w:val="24"/>
        </w:rPr>
        <w:t>需要大</w:t>
      </w:r>
      <w:r w:rsidR="004601AF" w:rsidRPr="00AB2244">
        <w:rPr>
          <w:rFonts w:ascii="宋体" w:eastAsia="宋体" w:hAnsi="宋体" w:hint="eastAsia"/>
          <w:kern w:val="24"/>
          <w:sz w:val="24"/>
          <w:szCs w:val="24"/>
        </w:rPr>
        <w:t>量</w:t>
      </w:r>
      <w:r w:rsidR="00A6408B" w:rsidRPr="00AB2244">
        <w:rPr>
          <w:rFonts w:ascii="宋体" w:eastAsia="宋体" w:hAnsi="宋体" w:hint="eastAsia"/>
          <w:kern w:val="24"/>
          <w:sz w:val="24"/>
          <w:szCs w:val="24"/>
        </w:rPr>
        <w:t>的人力资源</w:t>
      </w:r>
      <w:r w:rsidR="00AB536B" w:rsidRPr="00AB2244">
        <w:rPr>
          <w:rFonts w:ascii="宋体" w:eastAsia="宋体" w:hAnsi="宋体" w:hint="eastAsia"/>
          <w:kern w:val="24"/>
          <w:sz w:val="24"/>
          <w:szCs w:val="24"/>
        </w:rPr>
        <w:t>又同时要求</w:t>
      </w:r>
      <w:r w:rsidR="00A6408B" w:rsidRPr="00AB2244">
        <w:rPr>
          <w:rFonts w:ascii="宋体" w:eastAsia="宋体" w:hAnsi="宋体" w:hint="eastAsia"/>
          <w:kern w:val="24"/>
          <w:sz w:val="24"/>
          <w:szCs w:val="24"/>
        </w:rPr>
        <w:t>尽量减少人员流动</w:t>
      </w:r>
      <w:r w:rsidR="00E565D0" w:rsidRPr="006E2474">
        <w:rPr>
          <w:rFonts w:ascii="宋体" w:eastAsia="宋体" w:hAnsi="宋体" w:hint="eastAsia"/>
          <w:kern w:val="24"/>
          <w:sz w:val="24"/>
          <w:szCs w:val="24"/>
        </w:rPr>
        <w:t>、接触</w:t>
      </w:r>
      <w:r w:rsidR="00A6408B" w:rsidRPr="00AB2244">
        <w:rPr>
          <w:rFonts w:ascii="宋体" w:eastAsia="宋体" w:hAnsi="宋体" w:hint="eastAsia"/>
          <w:kern w:val="24"/>
          <w:sz w:val="24"/>
          <w:szCs w:val="24"/>
        </w:rPr>
        <w:t>，投放点的数量显得尤为重要。在</w:t>
      </w:r>
      <w:r w:rsidRPr="00AB2244">
        <w:rPr>
          <w:rFonts w:ascii="宋体" w:eastAsia="宋体" w:hAnsi="宋体" w:hint="eastAsia"/>
          <w:kern w:val="24"/>
          <w:sz w:val="24"/>
          <w:szCs w:val="24"/>
        </w:rPr>
        <w:t>附</w:t>
      </w:r>
      <w:r w:rsidR="002F3DE9">
        <w:rPr>
          <w:rFonts w:ascii="宋体" w:eastAsia="宋体" w:hAnsi="宋体" w:hint="eastAsia"/>
          <w:kern w:val="24"/>
          <w:sz w:val="24"/>
          <w:szCs w:val="24"/>
        </w:rPr>
        <w:t>件</w:t>
      </w:r>
      <w:r w:rsidR="00AA374C">
        <w:rPr>
          <w:rFonts w:ascii="宋体" w:eastAsia="宋体" w:hAnsi="宋体" w:hint="eastAsia"/>
          <w:kern w:val="24"/>
          <w:sz w:val="24"/>
          <w:szCs w:val="24"/>
        </w:rPr>
        <w:t>2</w:t>
      </w:r>
      <w:r w:rsidRPr="00AB2244">
        <w:rPr>
          <w:rFonts w:ascii="宋体" w:eastAsia="宋体" w:hAnsi="宋体" w:hint="eastAsia"/>
          <w:kern w:val="24"/>
          <w:sz w:val="24"/>
          <w:szCs w:val="24"/>
        </w:rPr>
        <w:t>中提供了</w:t>
      </w:r>
      <w:r w:rsidR="00AB536B" w:rsidRPr="00AB2244">
        <w:rPr>
          <w:rFonts w:ascii="宋体" w:eastAsia="宋体" w:hAnsi="宋体" w:hint="eastAsia"/>
          <w:kern w:val="24"/>
          <w:sz w:val="24"/>
          <w:szCs w:val="24"/>
        </w:rPr>
        <w:t>当时长春</w:t>
      </w:r>
      <w:r w:rsidR="00220F44" w:rsidRPr="00AB2244">
        <w:rPr>
          <w:rFonts w:ascii="宋体" w:eastAsia="宋体" w:hAnsi="宋体" w:hint="eastAsia"/>
          <w:kern w:val="24"/>
          <w:sz w:val="24"/>
          <w:szCs w:val="24"/>
        </w:rPr>
        <w:t>市</w:t>
      </w:r>
      <w:r w:rsidRPr="00AB2244">
        <w:rPr>
          <w:rFonts w:ascii="宋体" w:eastAsia="宋体" w:hAnsi="宋体" w:hint="eastAsia"/>
          <w:kern w:val="24"/>
          <w:sz w:val="24"/>
          <w:szCs w:val="24"/>
        </w:rPr>
        <w:t>不同区域投放点数量分布结果。请</w:t>
      </w:r>
      <w:r w:rsidR="00301F4A" w:rsidRPr="00AB2244">
        <w:rPr>
          <w:rFonts w:ascii="宋体" w:eastAsia="宋体" w:hAnsi="宋体" w:hint="eastAsia"/>
          <w:kern w:val="24"/>
          <w:sz w:val="24"/>
          <w:szCs w:val="24"/>
        </w:rPr>
        <w:t>结合</w:t>
      </w:r>
      <w:r w:rsidR="00973999" w:rsidRPr="00AB2244">
        <w:rPr>
          <w:rFonts w:ascii="宋体" w:eastAsia="宋体" w:hAnsi="宋体" w:hint="eastAsia"/>
          <w:kern w:val="24"/>
          <w:sz w:val="24"/>
          <w:szCs w:val="24"/>
        </w:rPr>
        <w:t>附件</w:t>
      </w:r>
      <w:r w:rsidR="00AA374C">
        <w:rPr>
          <w:rFonts w:ascii="宋体" w:eastAsia="宋体" w:hAnsi="宋体" w:hint="eastAsia"/>
          <w:kern w:val="24"/>
          <w:sz w:val="24"/>
          <w:szCs w:val="24"/>
        </w:rPr>
        <w:t>3</w:t>
      </w:r>
      <w:r w:rsidR="00973999" w:rsidRPr="00AB2244">
        <w:rPr>
          <w:rFonts w:ascii="宋体" w:eastAsia="宋体" w:hAnsi="宋体" w:hint="eastAsia"/>
          <w:kern w:val="24"/>
          <w:sz w:val="24"/>
          <w:szCs w:val="24"/>
        </w:rPr>
        <w:t>中</w:t>
      </w:r>
      <w:r w:rsidR="00282F92" w:rsidRPr="00AB2244">
        <w:rPr>
          <w:rFonts w:ascii="宋体" w:eastAsia="宋体" w:hAnsi="宋体" w:hint="eastAsia"/>
          <w:kern w:val="24"/>
          <w:sz w:val="24"/>
          <w:szCs w:val="24"/>
        </w:rPr>
        <w:t>和</w:t>
      </w:r>
      <w:r w:rsidR="00AE0255" w:rsidRPr="00AB2244">
        <w:rPr>
          <w:rFonts w:ascii="宋体" w:eastAsia="宋体" w:hAnsi="宋体" w:hint="eastAsia"/>
          <w:kern w:val="24"/>
          <w:sz w:val="24"/>
          <w:szCs w:val="24"/>
        </w:rPr>
        <w:t>附件</w:t>
      </w:r>
      <w:r w:rsidR="00AA374C">
        <w:rPr>
          <w:rFonts w:ascii="宋体" w:eastAsia="宋体" w:hAnsi="宋体" w:hint="eastAsia"/>
          <w:kern w:val="24"/>
          <w:sz w:val="24"/>
          <w:szCs w:val="24"/>
        </w:rPr>
        <w:t>4</w:t>
      </w:r>
      <w:r w:rsidR="00AE0255" w:rsidRPr="00AB2244">
        <w:rPr>
          <w:rFonts w:ascii="宋体" w:eastAsia="宋体" w:hAnsi="宋体" w:hint="eastAsia"/>
          <w:kern w:val="24"/>
          <w:sz w:val="24"/>
          <w:szCs w:val="24"/>
        </w:rPr>
        <w:t>中有关数据</w:t>
      </w:r>
      <w:r w:rsidR="004601AF" w:rsidRPr="00AB2244">
        <w:rPr>
          <w:rFonts w:ascii="宋体" w:eastAsia="宋体" w:hAnsi="宋体" w:hint="eastAsia"/>
          <w:kern w:val="24"/>
          <w:sz w:val="24"/>
          <w:szCs w:val="24"/>
        </w:rPr>
        <w:t>，</w:t>
      </w:r>
      <w:r w:rsidR="00AE0255" w:rsidRPr="00AB2244">
        <w:rPr>
          <w:rFonts w:ascii="宋体" w:eastAsia="宋体" w:hAnsi="宋体" w:hint="eastAsia"/>
          <w:kern w:val="24"/>
          <w:sz w:val="24"/>
          <w:szCs w:val="24"/>
        </w:rPr>
        <w:t>讨论</w:t>
      </w:r>
      <w:r w:rsidRPr="00AB2244">
        <w:rPr>
          <w:rFonts w:ascii="宋体" w:eastAsia="宋体" w:hAnsi="宋体" w:hint="eastAsia"/>
          <w:kern w:val="24"/>
          <w:sz w:val="24"/>
          <w:szCs w:val="24"/>
        </w:rPr>
        <w:t>投放点数量的合理性，并通过数学建模</w:t>
      </w:r>
      <w:r w:rsidR="00AE0255" w:rsidRPr="00AB2244">
        <w:rPr>
          <w:rFonts w:ascii="宋体" w:eastAsia="宋体" w:hAnsi="宋体" w:hint="eastAsia"/>
          <w:kern w:val="24"/>
          <w:sz w:val="24"/>
          <w:szCs w:val="24"/>
        </w:rPr>
        <w:t>进行适当的优化</w:t>
      </w:r>
      <w:r w:rsidRPr="00AB2244">
        <w:rPr>
          <w:rFonts w:ascii="宋体" w:eastAsia="宋体" w:hAnsi="宋体" w:hint="eastAsia"/>
          <w:kern w:val="24"/>
          <w:sz w:val="24"/>
          <w:szCs w:val="24"/>
        </w:rPr>
        <w:t>。</w:t>
      </w:r>
      <w:r w:rsidR="003D1185" w:rsidRPr="00AB2244">
        <w:rPr>
          <w:rFonts w:ascii="宋体" w:eastAsia="宋体" w:hAnsi="宋体" w:hint="eastAsia"/>
          <w:kern w:val="24"/>
          <w:sz w:val="24"/>
          <w:szCs w:val="24"/>
        </w:rPr>
        <w:t>另外，</w:t>
      </w:r>
      <w:r w:rsidR="003D1185" w:rsidRPr="00AB2244">
        <w:rPr>
          <w:rFonts w:ascii="宋体" w:eastAsia="宋体" w:hAnsi="宋体" w:hint="eastAsia"/>
          <w:sz w:val="24"/>
          <w:szCs w:val="24"/>
        </w:rPr>
        <w:t>请充分考虑未来疫情、自然灾害等特殊事件，对于政府储备物资和大规模物资分拣场所的位置与数量规模进行合理规划，并提出最优的选址数量、规模及其潜在的备用场所位置。</w:t>
      </w:r>
    </w:p>
    <w:p w14:paraId="73D3806A" w14:textId="55916BB7" w:rsidR="004B1B5A" w:rsidRPr="00AB2244" w:rsidRDefault="004B1B5A" w:rsidP="003D1185">
      <w:pPr>
        <w:spacing w:line="400" w:lineRule="exact"/>
        <w:ind w:firstLineChars="200" w:firstLine="480"/>
        <w:rPr>
          <w:rFonts w:ascii="宋体" w:eastAsia="宋体" w:hAnsi="宋体"/>
          <w:sz w:val="24"/>
          <w:szCs w:val="24"/>
        </w:rPr>
      </w:pPr>
      <w:r w:rsidRPr="00AB2244">
        <w:rPr>
          <w:rFonts w:ascii="宋体" w:eastAsia="宋体" w:hAnsi="宋体" w:hint="eastAsia"/>
          <w:sz w:val="24"/>
          <w:szCs w:val="24"/>
        </w:rPr>
        <w:t>注：请务必将相关结果以表格的形式放置在正文中</w:t>
      </w:r>
      <w:r w:rsidR="00BA557B" w:rsidRPr="00AB2244">
        <w:rPr>
          <w:rFonts w:ascii="宋体" w:eastAsia="宋体" w:hAnsi="宋体" w:hint="eastAsia"/>
          <w:sz w:val="24"/>
          <w:szCs w:val="24"/>
        </w:rPr>
        <w:t>,其中主要参数包括选址</w:t>
      </w:r>
      <w:r w:rsidR="00BA557B" w:rsidRPr="00AB2244">
        <w:rPr>
          <w:rFonts w:ascii="宋体" w:eastAsia="宋体" w:hAnsi="宋体" w:hint="eastAsia"/>
          <w:sz w:val="24"/>
          <w:szCs w:val="24"/>
        </w:rPr>
        <w:lastRenderedPageBreak/>
        <w:t>位置</w:t>
      </w:r>
      <w:r w:rsidR="00B966C3" w:rsidRPr="00AB2244">
        <w:rPr>
          <w:rFonts w:ascii="宋体" w:eastAsia="宋体" w:hAnsi="宋体" w:hint="eastAsia"/>
          <w:sz w:val="24"/>
          <w:szCs w:val="24"/>
        </w:rPr>
        <w:t>及所属区域</w:t>
      </w:r>
      <w:r w:rsidR="00BA557B" w:rsidRPr="00AB2244">
        <w:rPr>
          <w:rFonts w:ascii="宋体" w:eastAsia="宋体" w:hAnsi="宋体" w:hint="eastAsia"/>
          <w:sz w:val="24"/>
          <w:szCs w:val="24"/>
        </w:rPr>
        <w:t>、选址半径、管辖范围小区个数及管辖范围内人口数等关键信息</w:t>
      </w:r>
      <w:r w:rsidR="00E565D0" w:rsidRPr="006E2474">
        <w:rPr>
          <w:rFonts w:ascii="宋体" w:eastAsia="宋体" w:hAnsi="宋体" w:hint="eastAsia"/>
          <w:sz w:val="24"/>
          <w:szCs w:val="24"/>
        </w:rPr>
        <w:t>应该</w:t>
      </w:r>
      <w:r w:rsidR="00BA557B" w:rsidRPr="00AB2244">
        <w:rPr>
          <w:rFonts w:ascii="宋体" w:eastAsia="宋体" w:hAnsi="宋体" w:hint="eastAsia"/>
          <w:sz w:val="24"/>
          <w:szCs w:val="24"/>
        </w:rPr>
        <w:t>体现在表格中</w:t>
      </w:r>
      <w:r w:rsidRPr="00AB2244">
        <w:rPr>
          <w:rFonts w:ascii="宋体" w:eastAsia="宋体" w:hAnsi="宋体" w:hint="eastAsia"/>
          <w:sz w:val="24"/>
          <w:szCs w:val="24"/>
        </w:rPr>
        <w:t>。</w:t>
      </w:r>
    </w:p>
    <w:p w14:paraId="13F25201" w14:textId="77777777" w:rsidR="0062497A" w:rsidRPr="00C3129F" w:rsidRDefault="00346CA6" w:rsidP="005E3285">
      <w:pPr>
        <w:spacing w:beforeLines="50" w:before="156" w:afterLines="50" w:after="156" w:line="400" w:lineRule="exact"/>
        <w:rPr>
          <w:rFonts w:ascii="宋体" w:eastAsia="宋体" w:hAnsi="宋体"/>
          <w:b/>
          <w:bCs/>
          <w:sz w:val="24"/>
          <w:szCs w:val="24"/>
        </w:rPr>
      </w:pPr>
      <w:r>
        <w:rPr>
          <w:rFonts w:ascii="宋体" w:eastAsia="宋体" w:hAnsi="宋体" w:hint="eastAsia"/>
          <w:b/>
          <w:bCs/>
          <w:color w:val="000000" w:themeColor="text1"/>
          <w:kern w:val="24"/>
          <w:sz w:val="24"/>
          <w:szCs w:val="24"/>
        </w:rPr>
        <w:t>问题</w:t>
      </w:r>
      <w:r w:rsidR="00AF36DD">
        <w:rPr>
          <w:rFonts w:ascii="宋体" w:eastAsia="宋体" w:hAnsi="宋体" w:hint="eastAsia"/>
          <w:b/>
          <w:bCs/>
          <w:color w:val="000000" w:themeColor="text1"/>
          <w:kern w:val="24"/>
          <w:sz w:val="24"/>
          <w:szCs w:val="24"/>
        </w:rPr>
        <w:t>三</w:t>
      </w:r>
      <w:r>
        <w:rPr>
          <w:rFonts w:ascii="宋体" w:eastAsia="宋体" w:hAnsi="宋体" w:hint="eastAsia"/>
          <w:b/>
          <w:bCs/>
          <w:color w:val="000000" w:themeColor="text1"/>
          <w:kern w:val="24"/>
          <w:sz w:val="24"/>
          <w:szCs w:val="24"/>
        </w:rPr>
        <w:t>：</w:t>
      </w:r>
      <w:r w:rsidR="0062497A" w:rsidRPr="00C3129F">
        <w:rPr>
          <w:rFonts w:ascii="宋体" w:eastAsia="宋体" w:hAnsi="宋体" w:hint="eastAsia"/>
          <w:b/>
          <w:bCs/>
          <w:sz w:val="24"/>
          <w:szCs w:val="24"/>
        </w:rPr>
        <w:t>生活物资的科学发放问题</w:t>
      </w:r>
    </w:p>
    <w:p w14:paraId="5240AEA1" w14:textId="73D46911" w:rsidR="00A069F2" w:rsidRPr="00AB2244" w:rsidRDefault="003F3454" w:rsidP="00A069F2">
      <w:pPr>
        <w:spacing w:line="400" w:lineRule="exact"/>
        <w:ind w:firstLineChars="200" w:firstLine="480"/>
        <w:rPr>
          <w:rFonts w:ascii="宋体" w:eastAsia="宋体" w:hAnsi="宋体"/>
          <w:sz w:val="24"/>
          <w:szCs w:val="24"/>
        </w:rPr>
      </w:pPr>
      <w:r>
        <w:rPr>
          <w:rFonts w:ascii="宋体" w:eastAsia="宋体" w:hAnsi="宋体" w:hint="eastAsia"/>
          <w:sz w:val="24"/>
          <w:szCs w:val="24"/>
        </w:rPr>
        <w:t>在疫情期间生活物资的发放过程中蔬菜作为一类人们急需且保质期较短的特殊产品，其分配的</w:t>
      </w:r>
      <w:r w:rsidR="00AF2A09" w:rsidRPr="00AB2244">
        <w:rPr>
          <w:rFonts w:ascii="宋体" w:eastAsia="宋体" w:hAnsi="宋体" w:hint="eastAsia"/>
          <w:sz w:val="24"/>
          <w:szCs w:val="24"/>
        </w:rPr>
        <w:t>效果比较重要</w:t>
      </w:r>
      <w:r w:rsidR="00DE1BE9" w:rsidRPr="00AB2244">
        <w:rPr>
          <w:rFonts w:ascii="宋体" w:eastAsia="宋体" w:hAnsi="宋体" w:hint="eastAsia"/>
          <w:sz w:val="24"/>
          <w:szCs w:val="24"/>
        </w:rPr>
        <w:t>。</w:t>
      </w:r>
      <w:r w:rsidR="00AF2A09" w:rsidRPr="00AB2244">
        <w:rPr>
          <w:rFonts w:ascii="宋体" w:eastAsia="宋体" w:hAnsi="宋体" w:hint="eastAsia"/>
          <w:sz w:val="24"/>
          <w:szCs w:val="24"/>
        </w:rPr>
        <w:t>长春市经过一段探索</w:t>
      </w:r>
      <w:r w:rsidR="000771F7" w:rsidRPr="00AB2244">
        <w:rPr>
          <w:rFonts w:ascii="宋体" w:eastAsia="宋体" w:hAnsi="宋体" w:hint="eastAsia"/>
          <w:sz w:val="24"/>
          <w:szCs w:val="24"/>
        </w:rPr>
        <w:t>发现蔬菜</w:t>
      </w:r>
      <w:proofErr w:type="gramStart"/>
      <w:r w:rsidR="000771F7" w:rsidRPr="00AB2244">
        <w:rPr>
          <w:rFonts w:ascii="宋体" w:eastAsia="宋体" w:hAnsi="宋体" w:hint="eastAsia"/>
          <w:sz w:val="24"/>
          <w:szCs w:val="24"/>
        </w:rPr>
        <w:t>包形式</w:t>
      </w:r>
      <w:proofErr w:type="gramEnd"/>
      <w:r w:rsidR="000771F7" w:rsidRPr="00AB2244">
        <w:rPr>
          <w:rFonts w:ascii="宋体" w:eastAsia="宋体" w:hAnsi="宋体" w:hint="eastAsia"/>
          <w:sz w:val="24"/>
          <w:szCs w:val="24"/>
        </w:rPr>
        <w:t>既减轻本市志愿者的</w:t>
      </w:r>
      <w:r w:rsidR="00A1076C" w:rsidRPr="00AB2244">
        <w:rPr>
          <w:rFonts w:ascii="宋体" w:eastAsia="宋体" w:hAnsi="宋体" w:hint="eastAsia"/>
          <w:sz w:val="24"/>
          <w:szCs w:val="24"/>
        </w:rPr>
        <w:t>数量与</w:t>
      </w:r>
      <w:r w:rsidR="000771F7" w:rsidRPr="00AB2244">
        <w:rPr>
          <w:rFonts w:ascii="宋体" w:eastAsia="宋体" w:hAnsi="宋体" w:hint="eastAsia"/>
          <w:sz w:val="24"/>
          <w:szCs w:val="24"/>
        </w:rPr>
        <w:t>工作量又减少人员对蔬菜的接触</w:t>
      </w:r>
      <w:r w:rsidR="001A6B21" w:rsidRPr="00AB2244">
        <w:rPr>
          <w:rFonts w:ascii="宋体" w:eastAsia="宋体" w:hAnsi="宋体" w:hint="eastAsia"/>
          <w:sz w:val="24"/>
          <w:szCs w:val="24"/>
        </w:rPr>
        <w:t>。</w:t>
      </w:r>
      <w:proofErr w:type="gramStart"/>
      <w:r w:rsidR="009E0EC2" w:rsidRPr="00AB2244">
        <w:rPr>
          <w:rFonts w:ascii="宋体" w:eastAsia="宋体" w:hAnsi="宋体" w:hint="eastAsia"/>
          <w:sz w:val="24"/>
          <w:szCs w:val="24"/>
        </w:rPr>
        <w:t>请</w:t>
      </w:r>
      <w:r w:rsidR="00935972" w:rsidRPr="00AB2244">
        <w:rPr>
          <w:rFonts w:ascii="宋体" w:eastAsia="宋体" w:hAnsi="宋体" w:hint="eastAsia"/>
          <w:sz w:val="24"/>
          <w:szCs w:val="24"/>
        </w:rPr>
        <w:t>依据</w:t>
      </w:r>
      <w:proofErr w:type="gramEnd"/>
      <w:r w:rsidR="009E0EC2" w:rsidRPr="00AB2244">
        <w:rPr>
          <w:rFonts w:ascii="宋体" w:eastAsia="宋体" w:hAnsi="宋体" w:hint="eastAsia"/>
          <w:sz w:val="24"/>
          <w:szCs w:val="24"/>
        </w:rPr>
        <w:t>附件</w:t>
      </w:r>
      <w:r w:rsidR="00AA374C">
        <w:rPr>
          <w:rFonts w:ascii="宋体" w:eastAsia="宋体" w:hAnsi="宋体" w:hint="eastAsia"/>
          <w:sz w:val="24"/>
          <w:szCs w:val="24"/>
        </w:rPr>
        <w:t>5</w:t>
      </w:r>
      <w:r w:rsidR="00591407" w:rsidRPr="00AB2244">
        <w:rPr>
          <w:rFonts w:ascii="宋体" w:eastAsia="宋体" w:hAnsi="宋体" w:hint="eastAsia"/>
          <w:sz w:val="24"/>
          <w:szCs w:val="24"/>
        </w:rPr>
        <w:t>分析</w:t>
      </w:r>
      <w:r w:rsidR="009E0EC2" w:rsidRPr="00AB2244">
        <w:rPr>
          <w:rFonts w:ascii="宋体" w:eastAsia="宋体" w:hAnsi="宋体" w:hint="eastAsia"/>
          <w:sz w:val="24"/>
          <w:szCs w:val="24"/>
        </w:rPr>
        <w:t>蔬菜包</w:t>
      </w:r>
      <w:r w:rsidR="00591407" w:rsidRPr="00AB2244">
        <w:rPr>
          <w:rFonts w:ascii="宋体" w:eastAsia="宋体" w:hAnsi="宋体" w:hint="eastAsia"/>
          <w:sz w:val="24"/>
          <w:szCs w:val="24"/>
        </w:rPr>
        <w:t>需求、</w:t>
      </w:r>
      <w:r w:rsidR="009E0EC2" w:rsidRPr="00AB2244">
        <w:rPr>
          <w:rFonts w:ascii="宋体" w:eastAsia="宋体" w:hAnsi="宋体" w:hint="eastAsia"/>
          <w:sz w:val="24"/>
          <w:szCs w:val="24"/>
        </w:rPr>
        <w:t>发放规律，并</w:t>
      </w:r>
      <w:r w:rsidR="00DE1BE9" w:rsidRPr="00AB2244">
        <w:rPr>
          <w:rFonts w:ascii="宋体" w:eastAsia="宋体" w:hAnsi="宋体" w:hint="eastAsia"/>
          <w:sz w:val="24"/>
          <w:szCs w:val="24"/>
        </w:rPr>
        <w:t>根据附</w:t>
      </w:r>
      <w:r w:rsidR="002F3DE9">
        <w:rPr>
          <w:rFonts w:ascii="宋体" w:eastAsia="宋体" w:hAnsi="宋体" w:hint="eastAsia"/>
          <w:sz w:val="24"/>
          <w:szCs w:val="24"/>
        </w:rPr>
        <w:t>件</w:t>
      </w:r>
      <w:r w:rsidR="00AA374C">
        <w:rPr>
          <w:rFonts w:ascii="宋体" w:eastAsia="宋体" w:hAnsi="宋体" w:hint="eastAsia"/>
          <w:sz w:val="24"/>
          <w:szCs w:val="24"/>
        </w:rPr>
        <w:t>3</w:t>
      </w:r>
      <w:r w:rsidR="00DE1BE9" w:rsidRPr="00AB2244">
        <w:rPr>
          <w:rFonts w:ascii="宋体" w:eastAsia="宋体" w:hAnsi="宋体" w:hint="eastAsia"/>
          <w:sz w:val="24"/>
          <w:szCs w:val="24"/>
        </w:rPr>
        <w:t>中的各小区位置与人口信息，</w:t>
      </w:r>
      <w:r w:rsidR="00C0127E" w:rsidRPr="00AB2244">
        <w:rPr>
          <w:rFonts w:ascii="宋体" w:eastAsia="宋体" w:hAnsi="宋体" w:hint="eastAsia"/>
          <w:sz w:val="24"/>
          <w:szCs w:val="24"/>
        </w:rPr>
        <w:t>评价并调整4月10日至4月15日蔬菜</w:t>
      </w:r>
      <w:proofErr w:type="gramStart"/>
      <w:r w:rsidR="00C0127E" w:rsidRPr="00AB2244">
        <w:rPr>
          <w:rFonts w:ascii="宋体" w:eastAsia="宋体" w:hAnsi="宋体" w:hint="eastAsia"/>
          <w:sz w:val="24"/>
          <w:szCs w:val="24"/>
        </w:rPr>
        <w:t>包供应</w:t>
      </w:r>
      <w:proofErr w:type="gramEnd"/>
      <w:r w:rsidR="00C0127E" w:rsidRPr="00AB2244">
        <w:rPr>
          <w:rFonts w:ascii="宋体" w:eastAsia="宋体" w:hAnsi="宋体" w:hint="eastAsia"/>
          <w:sz w:val="24"/>
          <w:szCs w:val="24"/>
        </w:rPr>
        <w:t>方案。</w:t>
      </w:r>
    </w:p>
    <w:p w14:paraId="16782E28" w14:textId="77777777" w:rsidR="00B920B0" w:rsidRPr="00CF630C" w:rsidRDefault="00A66780" w:rsidP="005E3285">
      <w:pPr>
        <w:spacing w:beforeLines="50" w:before="156" w:afterLines="50" w:after="156" w:line="400" w:lineRule="exact"/>
        <w:rPr>
          <w:rFonts w:ascii="宋体" w:eastAsia="宋体" w:hAnsi="宋体"/>
          <w:b/>
          <w:bCs/>
          <w:sz w:val="24"/>
          <w:szCs w:val="24"/>
        </w:rPr>
      </w:pPr>
      <w:r w:rsidRPr="00CF630C">
        <w:rPr>
          <w:rFonts w:ascii="宋体" w:eastAsia="宋体" w:hAnsi="宋体" w:hint="eastAsia"/>
          <w:b/>
          <w:bCs/>
          <w:sz w:val="24"/>
          <w:szCs w:val="24"/>
        </w:rPr>
        <w:t>问题四：为长春市做好大规模</w:t>
      </w:r>
      <w:proofErr w:type="gramStart"/>
      <w:r w:rsidRPr="00CF630C">
        <w:rPr>
          <w:rFonts w:ascii="宋体" w:eastAsia="宋体" w:hAnsi="宋体" w:hint="eastAsia"/>
          <w:b/>
          <w:bCs/>
          <w:sz w:val="24"/>
          <w:szCs w:val="24"/>
        </w:rPr>
        <w:t>封控情况</w:t>
      </w:r>
      <w:proofErr w:type="gramEnd"/>
      <w:r w:rsidRPr="00CF630C">
        <w:rPr>
          <w:rFonts w:ascii="宋体" w:eastAsia="宋体" w:hAnsi="宋体" w:hint="eastAsia"/>
          <w:b/>
          <w:bCs/>
          <w:sz w:val="24"/>
          <w:szCs w:val="24"/>
        </w:rPr>
        <w:t>下居民生活物资有序发放预案</w:t>
      </w:r>
    </w:p>
    <w:p w14:paraId="1B8F7BF1" w14:textId="7E441487" w:rsidR="00CF630C" w:rsidRPr="006E2474" w:rsidRDefault="00A66780" w:rsidP="00282F92">
      <w:pPr>
        <w:spacing w:line="400" w:lineRule="exact"/>
        <w:ind w:firstLine="482"/>
        <w:rPr>
          <w:rFonts w:ascii="宋体" w:eastAsia="宋体" w:hAnsi="宋体"/>
          <w:sz w:val="24"/>
          <w:szCs w:val="24"/>
        </w:rPr>
      </w:pPr>
      <w:r w:rsidRPr="006E2474">
        <w:rPr>
          <w:rFonts w:ascii="宋体" w:eastAsia="宋体" w:hAnsi="宋体" w:hint="eastAsia"/>
          <w:sz w:val="24"/>
          <w:szCs w:val="24"/>
        </w:rPr>
        <w:t>长春市</w:t>
      </w:r>
      <w:r w:rsidR="003D1185" w:rsidRPr="006E2474">
        <w:rPr>
          <w:rFonts w:ascii="宋体" w:eastAsia="宋体" w:hAnsi="宋体" w:hint="eastAsia"/>
          <w:sz w:val="24"/>
          <w:szCs w:val="24"/>
        </w:rPr>
        <w:t>三</w:t>
      </w:r>
      <w:r w:rsidR="00A828D0" w:rsidRPr="006E2474">
        <w:rPr>
          <w:rFonts w:ascii="宋体" w:eastAsia="宋体" w:hAnsi="宋体" w:hint="eastAsia"/>
          <w:sz w:val="24"/>
          <w:szCs w:val="24"/>
        </w:rPr>
        <w:t>月</w:t>
      </w:r>
      <w:r w:rsidRPr="006E2474">
        <w:rPr>
          <w:rFonts w:ascii="宋体" w:eastAsia="宋体" w:hAnsi="宋体" w:hint="eastAsia"/>
          <w:sz w:val="24"/>
          <w:szCs w:val="24"/>
        </w:rPr>
        <w:t>的疫情虽然安全扑灭，但未雨绸缪，请</w:t>
      </w:r>
      <w:r w:rsidR="00A828D0" w:rsidRPr="006E2474">
        <w:rPr>
          <w:rFonts w:ascii="宋体" w:eastAsia="宋体" w:hAnsi="宋体" w:hint="eastAsia"/>
          <w:sz w:val="24"/>
          <w:szCs w:val="24"/>
        </w:rPr>
        <w:t>你们</w:t>
      </w:r>
      <w:r w:rsidRPr="006E2474">
        <w:rPr>
          <w:rFonts w:ascii="宋体" w:eastAsia="宋体" w:hAnsi="宋体" w:hint="eastAsia"/>
          <w:sz w:val="24"/>
          <w:szCs w:val="24"/>
        </w:rPr>
        <w:t>在第</w:t>
      </w:r>
      <w:r w:rsidR="004D7344" w:rsidRPr="006E2474">
        <w:rPr>
          <w:rFonts w:ascii="宋体" w:eastAsia="宋体" w:hAnsi="宋体" w:hint="eastAsia"/>
          <w:sz w:val="24"/>
          <w:szCs w:val="24"/>
        </w:rPr>
        <w:t>二</w:t>
      </w:r>
      <w:r w:rsidRPr="006E2474">
        <w:rPr>
          <w:rFonts w:ascii="宋体" w:eastAsia="宋体" w:hAnsi="宋体" w:hint="eastAsia"/>
          <w:sz w:val="24"/>
          <w:szCs w:val="24"/>
        </w:rPr>
        <w:t>、三问的基础上，结合附</w:t>
      </w:r>
      <w:r w:rsidR="002F3DE9">
        <w:rPr>
          <w:rFonts w:ascii="宋体" w:eastAsia="宋体" w:hAnsi="宋体" w:hint="eastAsia"/>
          <w:sz w:val="24"/>
          <w:szCs w:val="24"/>
        </w:rPr>
        <w:t>件</w:t>
      </w:r>
      <w:r w:rsidR="00AA374C">
        <w:rPr>
          <w:rFonts w:ascii="宋体" w:eastAsia="宋体" w:hAnsi="宋体" w:hint="eastAsia"/>
          <w:sz w:val="24"/>
          <w:szCs w:val="24"/>
        </w:rPr>
        <w:t>3</w:t>
      </w:r>
      <w:r w:rsidRPr="006E2474">
        <w:rPr>
          <w:rFonts w:ascii="宋体" w:eastAsia="宋体" w:hAnsi="宋体" w:hint="eastAsia"/>
          <w:sz w:val="24"/>
          <w:szCs w:val="24"/>
        </w:rPr>
        <w:t>给出的长春市街道和</w:t>
      </w:r>
      <w:r w:rsidR="0075271E" w:rsidRPr="006E2474">
        <w:rPr>
          <w:rFonts w:ascii="宋体" w:eastAsia="宋体" w:hAnsi="宋体" w:hint="eastAsia"/>
          <w:sz w:val="24"/>
          <w:szCs w:val="24"/>
        </w:rPr>
        <w:t>小</w:t>
      </w:r>
      <w:r w:rsidRPr="006E2474">
        <w:rPr>
          <w:rFonts w:ascii="宋体" w:eastAsia="宋体" w:hAnsi="宋体" w:hint="eastAsia"/>
          <w:sz w:val="24"/>
          <w:szCs w:val="24"/>
        </w:rPr>
        <w:t>区情况的表格，做出特殊时</w:t>
      </w:r>
      <w:r w:rsidR="00022BBA" w:rsidRPr="006E2474">
        <w:rPr>
          <w:rFonts w:ascii="宋体" w:eastAsia="宋体" w:hAnsi="宋体" w:hint="eastAsia"/>
          <w:sz w:val="24"/>
          <w:szCs w:val="24"/>
        </w:rPr>
        <w:t>期</w:t>
      </w:r>
      <w:r w:rsidRPr="006E2474">
        <w:rPr>
          <w:rFonts w:ascii="宋体" w:eastAsia="宋体" w:hAnsi="宋体" w:hint="eastAsia"/>
          <w:sz w:val="24"/>
          <w:szCs w:val="24"/>
        </w:rPr>
        <w:t>保障居民</w:t>
      </w:r>
      <w:r w:rsidR="004D7344" w:rsidRPr="006E2474">
        <w:rPr>
          <w:rFonts w:ascii="宋体" w:eastAsia="宋体" w:hAnsi="宋体" w:hint="eastAsia"/>
          <w:sz w:val="24"/>
          <w:szCs w:val="24"/>
        </w:rPr>
        <w:t>生活</w:t>
      </w:r>
      <w:r w:rsidR="000B14AC" w:rsidRPr="006E2474">
        <w:rPr>
          <w:rFonts w:ascii="宋体" w:eastAsia="宋体" w:hAnsi="宋体" w:hint="eastAsia"/>
          <w:sz w:val="24"/>
          <w:szCs w:val="24"/>
        </w:rPr>
        <w:t>物资</w:t>
      </w:r>
      <w:r w:rsidRPr="006E2474">
        <w:rPr>
          <w:rFonts w:ascii="宋体" w:eastAsia="宋体" w:hAnsi="宋体" w:hint="eastAsia"/>
          <w:sz w:val="24"/>
          <w:szCs w:val="24"/>
        </w:rPr>
        <w:t>供应的</w:t>
      </w:r>
      <w:r w:rsidR="004A0CF4" w:rsidRPr="006E2474">
        <w:rPr>
          <w:rFonts w:ascii="宋体" w:eastAsia="宋体" w:hAnsi="宋体" w:hint="eastAsia"/>
          <w:sz w:val="24"/>
          <w:szCs w:val="24"/>
        </w:rPr>
        <w:t>详细</w:t>
      </w:r>
      <w:r w:rsidRPr="006E2474">
        <w:rPr>
          <w:rFonts w:ascii="宋体" w:eastAsia="宋体" w:hAnsi="宋体" w:hint="eastAsia"/>
          <w:sz w:val="24"/>
          <w:szCs w:val="24"/>
        </w:rPr>
        <w:t>预案</w:t>
      </w:r>
      <w:r w:rsidR="002C6185" w:rsidRPr="006E2474">
        <w:rPr>
          <w:rFonts w:ascii="宋体" w:eastAsia="宋体" w:hAnsi="宋体" w:hint="eastAsia"/>
          <w:sz w:val="24"/>
          <w:szCs w:val="24"/>
        </w:rPr>
        <w:t>（有序网络图）</w:t>
      </w:r>
      <w:r w:rsidRPr="006E2474">
        <w:rPr>
          <w:rFonts w:ascii="宋体" w:eastAsia="宋体" w:hAnsi="宋体" w:hint="eastAsia"/>
          <w:sz w:val="24"/>
          <w:szCs w:val="24"/>
        </w:rPr>
        <w:t>。</w:t>
      </w:r>
      <w:r w:rsidR="004A0CF4" w:rsidRPr="006E2474">
        <w:rPr>
          <w:rFonts w:ascii="宋体" w:eastAsia="宋体" w:hAnsi="宋体" w:hint="eastAsia"/>
          <w:sz w:val="24"/>
          <w:szCs w:val="24"/>
        </w:rPr>
        <w:t>网络上游是各项物资来源</w:t>
      </w:r>
      <w:r w:rsidR="00070EA8" w:rsidRPr="006E2474">
        <w:rPr>
          <w:rFonts w:ascii="宋体" w:eastAsia="宋体" w:hAnsi="宋体" w:hint="eastAsia"/>
          <w:sz w:val="24"/>
          <w:szCs w:val="24"/>
        </w:rPr>
        <w:t>（每个区选一个</w:t>
      </w:r>
      <w:r w:rsidR="004D7344" w:rsidRPr="006E2474">
        <w:rPr>
          <w:rFonts w:ascii="宋体" w:eastAsia="宋体" w:hAnsi="宋体" w:hint="eastAsia"/>
          <w:sz w:val="24"/>
          <w:szCs w:val="24"/>
        </w:rPr>
        <w:t>地点</w:t>
      </w:r>
      <w:r w:rsidR="00070EA8" w:rsidRPr="006E2474">
        <w:rPr>
          <w:rFonts w:ascii="宋体" w:eastAsia="宋体" w:hAnsi="宋体" w:hint="eastAsia"/>
          <w:sz w:val="24"/>
          <w:szCs w:val="24"/>
        </w:rPr>
        <w:t>，</w:t>
      </w:r>
      <w:r w:rsidR="00D81AC0" w:rsidRPr="006E2474">
        <w:rPr>
          <w:rFonts w:ascii="宋体" w:eastAsia="宋体" w:hAnsi="宋体" w:hint="eastAsia"/>
          <w:sz w:val="24"/>
          <w:szCs w:val="24"/>
        </w:rPr>
        <w:t>参赛队</w:t>
      </w:r>
      <w:r w:rsidR="00AF2038">
        <w:rPr>
          <w:rFonts w:ascii="宋体" w:eastAsia="宋体" w:hAnsi="宋体" w:hint="eastAsia"/>
          <w:sz w:val="24"/>
          <w:szCs w:val="24"/>
        </w:rPr>
        <w:t>可</w:t>
      </w:r>
      <w:r w:rsidR="00070EA8" w:rsidRPr="006E2474">
        <w:rPr>
          <w:rFonts w:ascii="宋体" w:eastAsia="宋体" w:hAnsi="宋体" w:hint="eastAsia"/>
          <w:sz w:val="24"/>
          <w:szCs w:val="24"/>
        </w:rPr>
        <w:t>自行</w:t>
      </w:r>
      <w:r w:rsidR="000B2559" w:rsidRPr="006E2474">
        <w:rPr>
          <w:rFonts w:ascii="宋体" w:eastAsia="宋体" w:hAnsi="宋体" w:hint="eastAsia"/>
          <w:sz w:val="24"/>
          <w:szCs w:val="24"/>
        </w:rPr>
        <w:t>根据坐标</w:t>
      </w:r>
      <w:r w:rsidR="00070EA8" w:rsidRPr="006E2474">
        <w:rPr>
          <w:rFonts w:ascii="宋体" w:eastAsia="宋体" w:hAnsi="宋体" w:hint="eastAsia"/>
          <w:sz w:val="24"/>
          <w:szCs w:val="24"/>
        </w:rPr>
        <w:t>选择</w:t>
      </w:r>
      <w:r w:rsidR="00070EA8" w:rsidRPr="006E2474">
        <w:rPr>
          <w:rFonts w:ascii="宋体" w:eastAsia="宋体" w:hAnsi="宋体"/>
          <w:sz w:val="24"/>
          <w:szCs w:val="24"/>
        </w:rPr>
        <w:t>）</w:t>
      </w:r>
      <w:r w:rsidR="004D7344" w:rsidRPr="006E2474">
        <w:rPr>
          <w:rFonts w:ascii="宋体" w:eastAsia="宋体" w:hAnsi="宋体" w:hint="eastAsia"/>
          <w:sz w:val="24"/>
          <w:szCs w:val="24"/>
        </w:rPr>
        <w:t>，</w:t>
      </w:r>
      <w:r w:rsidR="004A0CF4" w:rsidRPr="006E2474">
        <w:rPr>
          <w:rFonts w:ascii="宋体" w:eastAsia="宋体" w:hAnsi="宋体" w:hint="eastAsia"/>
          <w:sz w:val="24"/>
          <w:szCs w:val="24"/>
        </w:rPr>
        <w:t>中游是</w:t>
      </w:r>
      <w:r w:rsidRPr="006E2474">
        <w:rPr>
          <w:rFonts w:ascii="宋体" w:eastAsia="宋体" w:hAnsi="宋体" w:hint="eastAsia"/>
          <w:sz w:val="24"/>
          <w:szCs w:val="24"/>
        </w:rPr>
        <w:t>各项物资的集散地</w:t>
      </w:r>
      <w:r w:rsidR="00070EA8" w:rsidRPr="006E2474">
        <w:rPr>
          <w:rFonts w:ascii="宋体" w:eastAsia="宋体" w:hAnsi="宋体" w:hint="eastAsia"/>
          <w:sz w:val="24"/>
          <w:szCs w:val="24"/>
        </w:rPr>
        <w:t>(</w:t>
      </w:r>
      <w:r w:rsidR="00D81AC0" w:rsidRPr="006E2474">
        <w:rPr>
          <w:rFonts w:ascii="宋体" w:eastAsia="宋体" w:hAnsi="宋体" w:hint="eastAsia"/>
          <w:sz w:val="24"/>
          <w:szCs w:val="24"/>
        </w:rPr>
        <w:t>集散地</w:t>
      </w:r>
      <w:r w:rsidR="00070EA8" w:rsidRPr="006E2474">
        <w:rPr>
          <w:rFonts w:ascii="宋体" w:eastAsia="宋体" w:hAnsi="宋体" w:hint="eastAsia"/>
          <w:sz w:val="24"/>
          <w:szCs w:val="24"/>
        </w:rPr>
        <w:t>数量自行选择，可以</w:t>
      </w:r>
      <w:r w:rsidR="00996DA2" w:rsidRPr="006E2474">
        <w:rPr>
          <w:rFonts w:ascii="宋体" w:eastAsia="宋体" w:hAnsi="宋体" w:hint="eastAsia"/>
          <w:sz w:val="24"/>
          <w:szCs w:val="24"/>
        </w:rPr>
        <w:t>先</w:t>
      </w:r>
      <w:r w:rsidR="004D7344" w:rsidRPr="006E2474">
        <w:rPr>
          <w:rFonts w:ascii="宋体" w:eastAsia="宋体" w:hAnsi="宋体" w:hint="eastAsia"/>
          <w:sz w:val="24"/>
          <w:szCs w:val="24"/>
        </w:rPr>
        <w:t>按</w:t>
      </w:r>
      <w:r w:rsidR="00996DA2" w:rsidRPr="006E2474">
        <w:rPr>
          <w:rFonts w:ascii="宋体" w:eastAsia="宋体" w:hAnsi="宋体" w:hint="eastAsia"/>
          <w:sz w:val="24"/>
          <w:szCs w:val="24"/>
        </w:rPr>
        <w:t>附</w:t>
      </w:r>
      <w:r w:rsidR="002F3DE9">
        <w:rPr>
          <w:rFonts w:ascii="宋体" w:eastAsia="宋体" w:hAnsi="宋体" w:hint="eastAsia"/>
          <w:sz w:val="24"/>
          <w:szCs w:val="24"/>
        </w:rPr>
        <w:t>件</w:t>
      </w:r>
      <w:r w:rsidR="0052745C">
        <w:rPr>
          <w:rFonts w:ascii="宋体" w:eastAsia="宋体" w:hAnsi="宋体" w:hint="eastAsia"/>
          <w:sz w:val="24"/>
          <w:szCs w:val="24"/>
        </w:rPr>
        <w:t>2</w:t>
      </w:r>
      <w:r w:rsidR="00996DA2" w:rsidRPr="006E2474">
        <w:rPr>
          <w:rFonts w:ascii="宋体" w:eastAsia="宋体" w:hAnsi="宋体" w:hint="eastAsia"/>
          <w:sz w:val="24"/>
          <w:szCs w:val="24"/>
        </w:rPr>
        <w:t>设置，</w:t>
      </w:r>
      <w:r w:rsidR="00070EA8" w:rsidRPr="006E2474">
        <w:rPr>
          <w:rFonts w:ascii="宋体" w:eastAsia="宋体" w:hAnsi="宋体" w:hint="eastAsia"/>
          <w:sz w:val="24"/>
          <w:szCs w:val="24"/>
        </w:rPr>
        <w:t>再调整优化)</w:t>
      </w:r>
      <w:r w:rsidRPr="006E2474">
        <w:rPr>
          <w:rFonts w:ascii="宋体" w:eastAsia="宋体" w:hAnsi="宋体" w:hint="eastAsia"/>
          <w:sz w:val="24"/>
          <w:szCs w:val="24"/>
        </w:rPr>
        <w:t>，</w:t>
      </w:r>
      <w:r w:rsidR="004A0CF4" w:rsidRPr="006E2474">
        <w:rPr>
          <w:rFonts w:ascii="宋体" w:eastAsia="宋体" w:hAnsi="宋体" w:hint="eastAsia"/>
          <w:sz w:val="24"/>
          <w:szCs w:val="24"/>
        </w:rPr>
        <w:t>网络下游是长春市所有小区。</w:t>
      </w:r>
      <w:r w:rsidR="002C6185" w:rsidRPr="006E2474">
        <w:rPr>
          <w:rFonts w:ascii="宋体" w:eastAsia="宋体" w:hAnsi="宋体" w:hint="eastAsia"/>
          <w:sz w:val="24"/>
          <w:szCs w:val="24"/>
        </w:rPr>
        <w:t>物流是一个周期</w:t>
      </w:r>
      <w:r w:rsidR="00CF3F03" w:rsidRPr="006E2474">
        <w:rPr>
          <w:rFonts w:ascii="宋体" w:eastAsia="宋体" w:hAnsi="宋体" w:hint="eastAsia"/>
          <w:sz w:val="24"/>
          <w:szCs w:val="24"/>
        </w:rPr>
        <w:t>内</w:t>
      </w:r>
      <w:r w:rsidR="002C6185" w:rsidRPr="006E2474">
        <w:rPr>
          <w:rFonts w:ascii="宋体" w:eastAsia="宋体" w:hAnsi="宋体" w:hint="eastAsia"/>
          <w:sz w:val="24"/>
          <w:szCs w:val="24"/>
        </w:rPr>
        <w:t>各天通过网络</w:t>
      </w:r>
      <w:r w:rsidR="000B14AC" w:rsidRPr="006E2474">
        <w:rPr>
          <w:rFonts w:ascii="宋体" w:eastAsia="宋体" w:hAnsi="宋体" w:hint="eastAsia"/>
          <w:sz w:val="24"/>
          <w:szCs w:val="24"/>
        </w:rPr>
        <w:t>各</w:t>
      </w:r>
      <w:r w:rsidR="002C6185" w:rsidRPr="006E2474">
        <w:rPr>
          <w:rFonts w:ascii="宋体" w:eastAsia="宋体" w:hAnsi="宋体" w:hint="eastAsia"/>
          <w:sz w:val="24"/>
          <w:szCs w:val="24"/>
        </w:rPr>
        <w:t>条边所运</w:t>
      </w:r>
      <w:r w:rsidR="00CF3F03" w:rsidRPr="006E2474">
        <w:rPr>
          <w:rFonts w:ascii="宋体" w:eastAsia="宋体" w:hAnsi="宋体" w:hint="eastAsia"/>
          <w:sz w:val="24"/>
          <w:szCs w:val="24"/>
        </w:rPr>
        <w:t>输</w:t>
      </w:r>
      <w:r w:rsidR="002C6185" w:rsidRPr="006E2474">
        <w:rPr>
          <w:rFonts w:ascii="宋体" w:eastAsia="宋体" w:hAnsi="宋体" w:hint="eastAsia"/>
          <w:sz w:val="24"/>
          <w:szCs w:val="24"/>
        </w:rPr>
        <w:t>的</w:t>
      </w:r>
      <w:r w:rsidRPr="006E2474">
        <w:rPr>
          <w:rFonts w:ascii="宋体" w:eastAsia="宋体" w:hAnsi="宋体" w:hint="eastAsia"/>
          <w:sz w:val="24"/>
          <w:szCs w:val="24"/>
        </w:rPr>
        <w:t>各项</w:t>
      </w:r>
      <w:r w:rsidR="000B14AC" w:rsidRPr="006E2474">
        <w:rPr>
          <w:rFonts w:ascii="宋体" w:eastAsia="宋体" w:hAnsi="宋体" w:hint="eastAsia"/>
          <w:sz w:val="24"/>
          <w:szCs w:val="24"/>
        </w:rPr>
        <w:t>生活</w:t>
      </w:r>
      <w:r w:rsidRPr="006E2474">
        <w:rPr>
          <w:rFonts w:ascii="宋体" w:eastAsia="宋体" w:hAnsi="宋体" w:hint="eastAsia"/>
          <w:sz w:val="24"/>
          <w:szCs w:val="24"/>
        </w:rPr>
        <w:t>物资的数量</w:t>
      </w:r>
      <w:r w:rsidR="00787DFF" w:rsidRPr="006E2474">
        <w:rPr>
          <w:rFonts w:ascii="宋体" w:eastAsia="宋体" w:hAnsi="宋体" w:hint="eastAsia"/>
          <w:sz w:val="24"/>
          <w:szCs w:val="24"/>
        </w:rPr>
        <w:t>（开始可以只考虑蔬菜</w:t>
      </w:r>
      <w:r w:rsidR="00D81AC0" w:rsidRPr="006E2474">
        <w:rPr>
          <w:rFonts w:ascii="宋体" w:eastAsia="宋体" w:hAnsi="宋体" w:hint="eastAsia"/>
          <w:sz w:val="24"/>
          <w:szCs w:val="24"/>
        </w:rPr>
        <w:t>，不同</w:t>
      </w:r>
      <w:r w:rsidR="00022BBA" w:rsidRPr="006E2474">
        <w:rPr>
          <w:rFonts w:ascii="宋体" w:eastAsia="宋体" w:hAnsi="宋体" w:hint="eastAsia"/>
          <w:sz w:val="24"/>
          <w:szCs w:val="24"/>
        </w:rPr>
        <w:t>日期</w:t>
      </w:r>
      <w:r w:rsidR="00D81AC0" w:rsidRPr="006E2474">
        <w:rPr>
          <w:rFonts w:ascii="宋体" w:eastAsia="宋体" w:hAnsi="宋体" w:hint="eastAsia"/>
          <w:sz w:val="24"/>
          <w:szCs w:val="24"/>
        </w:rPr>
        <w:t>可以发送不同品种蔬菜</w:t>
      </w:r>
      <w:r w:rsidR="00996DA2" w:rsidRPr="006E2474">
        <w:rPr>
          <w:rFonts w:ascii="宋体" w:eastAsia="宋体" w:hAnsi="宋体" w:hint="eastAsia"/>
          <w:sz w:val="24"/>
          <w:szCs w:val="24"/>
        </w:rPr>
        <w:t>以增加</w:t>
      </w:r>
      <w:r w:rsidR="00022BBA" w:rsidRPr="006E2474">
        <w:rPr>
          <w:rFonts w:ascii="宋体" w:eastAsia="宋体" w:hAnsi="宋体" w:hint="eastAsia"/>
          <w:sz w:val="24"/>
          <w:szCs w:val="24"/>
        </w:rPr>
        <w:t>居民的蔬菜</w:t>
      </w:r>
      <w:r w:rsidR="00996DA2" w:rsidRPr="006E2474">
        <w:rPr>
          <w:rFonts w:ascii="宋体" w:eastAsia="宋体" w:hAnsi="宋体" w:hint="eastAsia"/>
          <w:sz w:val="24"/>
          <w:szCs w:val="24"/>
        </w:rPr>
        <w:t>品种</w:t>
      </w:r>
      <w:r w:rsidR="00787DFF" w:rsidRPr="006E2474">
        <w:rPr>
          <w:rFonts w:ascii="宋体" w:eastAsia="宋体" w:hAnsi="宋体" w:hint="eastAsia"/>
          <w:sz w:val="24"/>
          <w:szCs w:val="24"/>
        </w:rPr>
        <w:t>）</w:t>
      </w:r>
      <w:r w:rsidRPr="006E2474">
        <w:rPr>
          <w:rFonts w:ascii="宋体" w:eastAsia="宋体" w:hAnsi="宋体" w:hint="eastAsia"/>
          <w:sz w:val="24"/>
          <w:szCs w:val="24"/>
        </w:rPr>
        <w:t>。</w:t>
      </w:r>
      <w:r w:rsidR="000B2559" w:rsidRPr="006E2474">
        <w:rPr>
          <w:rFonts w:ascii="宋体" w:eastAsia="宋体" w:hAnsi="宋体" w:hint="eastAsia"/>
          <w:sz w:val="24"/>
          <w:szCs w:val="24"/>
        </w:rPr>
        <w:t>开始时</w:t>
      </w:r>
      <w:r w:rsidR="00022BBA" w:rsidRPr="006E2474">
        <w:rPr>
          <w:rFonts w:ascii="宋体" w:eastAsia="宋体" w:hAnsi="宋体" w:hint="eastAsia"/>
          <w:sz w:val="24"/>
          <w:szCs w:val="24"/>
        </w:rPr>
        <w:t>，</w:t>
      </w:r>
      <w:r w:rsidR="002C6185" w:rsidRPr="006E2474">
        <w:rPr>
          <w:rFonts w:ascii="宋体" w:eastAsia="宋体" w:hAnsi="宋体" w:hint="eastAsia"/>
          <w:sz w:val="24"/>
          <w:szCs w:val="24"/>
        </w:rPr>
        <w:t>网络</w:t>
      </w:r>
      <w:r w:rsidR="000B2559" w:rsidRPr="006E2474">
        <w:rPr>
          <w:rFonts w:ascii="宋体" w:eastAsia="宋体" w:hAnsi="宋体" w:hint="eastAsia"/>
          <w:sz w:val="24"/>
          <w:szCs w:val="24"/>
        </w:rPr>
        <w:t>的</w:t>
      </w:r>
      <w:r w:rsidR="002C6185" w:rsidRPr="006E2474">
        <w:rPr>
          <w:rFonts w:ascii="宋体" w:eastAsia="宋体" w:hAnsi="宋体" w:hint="eastAsia"/>
          <w:sz w:val="24"/>
          <w:szCs w:val="24"/>
        </w:rPr>
        <w:t>各</w:t>
      </w:r>
      <w:r w:rsidR="000B2559" w:rsidRPr="006E2474">
        <w:rPr>
          <w:rFonts w:ascii="宋体" w:eastAsia="宋体" w:hAnsi="宋体" w:hint="eastAsia"/>
          <w:sz w:val="24"/>
          <w:szCs w:val="24"/>
        </w:rPr>
        <w:t>条</w:t>
      </w:r>
      <w:r w:rsidR="002C6185" w:rsidRPr="006E2474">
        <w:rPr>
          <w:rFonts w:ascii="宋体" w:eastAsia="宋体" w:hAnsi="宋体" w:hint="eastAsia"/>
          <w:sz w:val="24"/>
          <w:szCs w:val="24"/>
        </w:rPr>
        <w:t>边</w:t>
      </w:r>
      <w:r w:rsidRPr="006E2474">
        <w:rPr>
          <w:rFonts w:ascii="宋体" w:eastAsia="宋体" w:hAnsi="宋体" w:hint="eastAsia"/>
          <w:sz w:val="24"/>
          <w:szCs w:val="24"/>
        </w:rPr>
        <w:t>可以不</w:t>
      </w:r>
      <w:r w:rsidR="000B2559" w:rsidRPr="006E2474">
        <w:rPr>
          <w:rFonts w:ascii="宋体" w:eastAsia="宋体" w:hAnsi="宋体" w:hint="eastAsia"/>
          <w:sz w:val="24"/>
          <w:szCs w:val="24"/>
        </w:rPr>
        <w:t>使用</w:t>
      </w:r>
      <w:r w:rsidRPr="006E2474">
        <w:rPr>
          <w:rFonts w:ascii="宋体" w:eastAsia="宋体" w:hAnsi="宋体" w:hint="eastAsia"/>
          <w:sz w:val="24"/>
          <w:szCs w:val="24"/>
        </w:rPr>
        <w:t>真实的街道，认为两点之间由最短路连接。</w:t>
      </w:r>
      <w:r w:rsidR="000B2559" w:rsidRPr="006E2474">
        <w:rPr>
          <w:rFonts w:ascii="宋体" w:eastAsia="宋体" w:hAnsi="宋体" w:hint="eastAsia"/>
          <w:sz w:val="24"/>
          <w:szCs w:val="24"/>
        </w:rPr>
        <w:t>后来</w:t>
      </w:r>
      <w:r w:rsidR="00787DFF" w:rsidRPr="006E2474">
        <w:rPr>
          <w:rFonts w:ascii="宋体" w:eastAsia="宋体" w:hAnsi="宋体" w:hint="eastAsia"/>
          <w:sz w:val="24"/>
          <w:szCs w:val="24"/>
        </w:rPr>
        <w:t>可以选择</w:t>
      </w:r>
      <w:r w:rsidR="000B2559" w:rsidRPr="006E2474">
        <w:rPr>
          <w:rFonts w:ascii="宋体" w:eastAsia="宋体" w:hAnsi="宋体" w:hint="eastAsia"/>
          <w:sz w:val="24"/>
          <w:szCs w:val="24"/>
        </w:rPr>
        <w:t>少数</w:t>
      </w:r>
      <w:r w:rsidR="00996DA2" w:rsidRPr="006E2474">
        <w:rPr>
          <w:rFonts w:ascii="宋体" w:eastAsia="宋体" w:hAnsi="宋体" w:hint="eastAsia"/>
          <w:sz w:val="24"/>
          <w:szCs w:val="24"/>
        </w:rPr>
        <w:t>行政</w:t>
      </w:r>
      <w:r w:rsidR="00787DFF" w:rsidRPr="006E2474">
        <w:rPr>
          <w:rFonts w:ascii="宋体" w:eastAsia="宋体" w:hAnsi="宋体" w:hint="eastAsia"/>
          <w:sz w:val="24"/>
          <w:szCs w:val="24"/>
        </w:rPr>
        <w:t>区按真实街道</w:t>
      </w:r>
      <w:r w:rsidR="00996DA2" w:rsidRPr="006E2474">
        <w:rPr>
          <w:rFonts w:ascii="宋体" w:eastAsia="宋体" w:hAnsi="宋体" w:hint="eastAsia"/>
          <w:sz w:val="24"/>
          <w:szCs w:val="24"/>
        </w:rPr>
        <w:t>选择路线</w:t>
      </w:r>
      <w:r w:rsidR="00787DFF" w:rsidRPr="006E2474">
        <w:rPr>
          <w:rFonts w:ascii="宋体" w:eastAsia="宋体" w:hAnsi="宋体" w:hint="eastAsia"/>
          <w:sz w:val="24"/>
          <w:szCs w:val="24"/>
        </w:rPr>
        <w:t>，</w:t>
      </w:r>
      <w:r w:rsidR="000B2559" w:rsidRPr="006E2474">
        <w:rPr>
          <w:rFonts w:ascii="宋体" w:eastAsia="宋体" w:hAnsi="宋体" w:hint="eastAsia"/>
          <w:sz w:val="24"/>
          <w:szCs w:val="24"/>
        </w:rPr>
        <w:t>直至全市。由于是特殊时期，所以节省人力（工作量按运输里程</w:t>
      </w:r>
      <w:r w:rsidR="00815B23" w:rsidRPr="006E2474">
        <w:rPr>
          <w:rFonts w:ascii="宋体" w:eastAsia="宋体" w:hAnsi="宋体" w:hint="eastAsia"/>
          <w:sz w:val="24"/>
          <w:szCs w:val="24"/>
        </w:rPr>
        <w:t>与小区居民人数乘积</w:t>
      </w:r>
      <w:r w:rsidR="000B2559" w:rsidRPr="006E2474">
        <w:rPr>
          <w:rFonts w:ascii="宋体" w:eastAsia="宋体" w:hAnsi="宋体" w:hint="eastAsia"/>
          <w:sz w:val="24"/>
          <w:szCs w:val="24"/>
        </w:rPr>
        <w:t>计算）是最重要的指标</w:t>
      </w:r>
      <w:r w:rsidR="00CA6304" w:rsidRPr="006E2474">
        <w:rPr>
          <w:rFonts w:ascii="宋体" w:eastAsia="宋体" w:hAnsi="宋体" w:hint="eastAsia"/>
          <w:sz w:val="24"/>
          <w:szCs w:val="24"/>
        </w:rPr>
        <w:t>，同时希望减少人员的直接、间接接触</w:t>
      </w:r>
      <w:r w:rsidR="000B2559" w:rsidRPr="006E2474">
        <w:rPr>
          <w:rFonts w:ascii="宋体" w:eastAsia="宋体" w:hAnsi="宋体" w:hint="eastAsia"/>
          <w:sz w:val="24"/>
          <w:szCs w:val="24"/>
        </w:rPr>
        <w:t>。</w:t>
      </w:r>
      <w:r w:rsidR="00022BBA" w:rsidRPr="006E2474">
        <w:rPr>
          <w:rFonts w:ascii="宋体" w:eastAsia="宋体" w:hAnsi="宋体" w:hint="eastAsia"/>
          <w:sz w:val="24"/>
          <w:szCs w:val="24"/>
        </w:rPr>
        <w:t>在完成有序网络图后</w:t>
      </w:r>
      <w:r w:rsidR="001A6B21" w:rsidRPr="006E2474">
        <w:rPr>
          <w:rFonts w:ascii="宋体" w:eastAsia="宋体" w:hAnsi="宋体" w:hint="eastAsia"/>
          <w:sz w:val="24"/>
          <w:szCs w:val="24"/>
        </w:rPr>
        <w:t>请</w:t>
      </w:r>
      <w:r w:rsidR="00996DA2" w:rsidRPr="006E2474">
        <w:rPr>
          <w:rFonts w:ascii="宋体" w:eastAsia="宋体" w:hAnsi="宋体" w:hint="eastAsia"/>
          <w:sz w:val="24"/>
          <w:szCs w:val="24"/>
        </w:rPr>
        <w:t>进一步</w:t>
      </w:r>
      <w:r w:rsidR="00815B23" w:rsidRPr="006E2474">
        <w:rPr>
          <w:rFonts w:ascii="宋体" w:eastAsia="宋体" w:hAnsi="宋体" w:hint="eastAsia"/>
          <w:sz w:val="24"/>
          <w:szCs w:val="24"/>
        </w:rPr>
        <w:t>考虑用卡车运送物资，</w:t>
      </w:r>
      <w:r w:rsidR="00787DFF" w:rsidRPr="006E2474">
        <w:rPr>
          <w:rFonts w:ascii="宋体" w:eastAsia="宋体" w:hAnsi="宋体" w:hint="eastAsia"/>
          <w:sz w:val="24"/>
          <w:szCs w:val="24"/>
        </w:rPr>
        <w:t>大</w:t>
      </w:r>
      <w:r w:rsidR="00815B23" w:rsidRPr="006E2474">
        <w:rPr>
          <w:rFonts w:ascii="宋体" w:eastAsia="宋体" w:hAnsi="宋体" w:hint="eastAsia"/>
          <w:sz w:val="24"/>
          <w:szCs w:val="24"/>
        </w:rPr>
        <w:t>卡</w:t>
      </w:r>
      <w:r w:rsidR="00787DFF" w:rsidRPr="006E2474">
        <w:rPr>
          <w:rFonts w:ascii="宋体" w:eastAsia="宋体" w:hAnsi="宋体" w:hint="eastAsia"/>
          <w:sz w:val="24"/>
          <w:szCs w:val="24"/>
        </w:rPr>
        <w:t>车每辆可装</w:t>
      </w:r>
      <w:r w:rsidR="00B70BEC" w:rsidRPr="006E2474">
        <w:rPr>
          <w:rFonts w:ascii="宋体" w:eastAsia="宋体" w:hAnsi="宋体" w:hint="eastAsia"/>
          <w:sz w:val="24"/>
          <w:szCs w:val="24"/>
        </w:rPr>
        <w:t>10</w:t>
      </w:r>
      <w:r w:rsidR="00787DFF" w:rsidRPr="006E2474">
        <w:rPr>
          <w:rFonts w:ascii="宋体" w:eastAsia="宋体" w:hAnsi="宋体" w:hint="eastAsia"/>
          <w:sz w:val="24"/>
          <w:szCs w:val="24"/>
        </w:rPr>
        <w:t>吨，小</w:t>
      </w:r>
      <w:r w:rsidR="00815B23" w:rsidRPr="006E2474">
        <w:rPr>
          <w:rFonts w:ascii="宋体" w:eastAsia="宋体" w:hAnsi="宋体" w:hint="eastAsia"/>
          <w:sz w:val="24"/>
          <w:szCs w:val="24"/>
        </w:rPr>
        <w:t>卡</w:t>
      </w:r>
      <w:r w:rsidR="00787DFF" w:rsidRPr="006E2474">
        <w:rPr>
          <w:rFonts w:ascii="宋体" w:eastAsia="宋体" w:hAnsi="宋体" w:hint="eastAsia"/>
          <w:sz w:val="24"/>
          <w:szCs w:val="24"/>
        </w:rPr>
        <w:t>车每辆可装</w:t>
      </w:r>
      <w:r w:rsidR="00B70BEC" w:rsidRPr="006E2474">
        <w:rPr>
          <w:rFonts w:ascii="宋体" w:eastAsia="宋体" w:hAnsi="宋体" w:hint="eastAsia"/>
          <w:sz w:val="24"/>
          <w:szCs w:val="24"/>
        </w:rPr>
        <w:t>4</w:t>
      </w:r>
      <w:r w:rsidR="00787DFF" w:rsidRPr="006E2474">
        <w:rPr>
          <w:rFonts w:ascii="宋体" w:eastAsia="宋体" w:hAnsi="宋体" w:hint="eastAsia"/>
          <w:sz w:val="24"/>
          <w:szCs w:val="24"/>
        </w:rPr>
        <w:t>吨</w:t>
      </w:r>
      <w:r w:rsidR="001A6B21" w:rsidRPr="006E2474">
        <w:rPr>
          <w:rFonts w:ascii="宋体" w:eastAsia="宋体" w:hAnsi="宋体" w:hint="eastAsia"/>
          <w:sz w:val="24"/>
          <w:szCs w:val="24"/>
        </w:rPr>
        <w:t>,</w:t>
      </w:r>
      <w:r w:rsidR="00815B23" w:rsidRPr="006E2474">
        <w:rPr>
          <w:rFonts w:ascii="宋体" w:eastAsia="宋体" w:hAnsi="宋体" w:hint="eastAsia"/>
          <w:sz w:val="24"/>
          <w:szCs w:val="24"/>
        </w:rPr>
        <w:t>观察</w:t>
      </w:r>
      <w:r w:rsidR="00787DFF" w:rsidRPr="006E2474">
        <w:rPr>
          <w:rFonts w:ascii="宋体" w:eastAsia="宋体" w:hAnsi="宋体" w:hint="eastAsia"/>
          <w:sz w:val="24"/>
          <w:szCs w:val="24"/>
        </w:rPr>
        <w:t>预案</w:t>
      </w:r>
      <w:r w:rsidR="00815B23" w:rsidRPr="006E2474">
        <w:rPr>
          <w:rFonts w:ascii="宋体" w:eastAsia="宋体" w:hAnsi="宋体" w:hint="eastAsia"/>
          <w:sz w:val="24"/>
          <w:szCs w:val="24"/>
        </w:rPr>
        <w:t>有无显著不同</w:t>
      </w:r>
      <w:r w:rsidR="00787DFF" w:rsidRPr="006E2474">
        <w:rPr>
          <w:rFonts w:ascii="宋体" w:eastAsia="宋体" w:hAnsi="宋体" w:hint="eastAsia"/>
          <w:sz w:val="24"/>
          <w:szCs w:val="24"/>
        </w:rPr>
        <w:t>。</w:t>
      </w:r>
    </w:p>
    <w:p w14:paraId="6A9283FF" w14:textId="53EA9F64" w:rsidR="00A66780" w:rsidRPr="006E2474" w:rsidRDefault="00CF630C" w:rsidP="00282F92">
      <w:pPr>
        <w:spacing w:line="400" w:lineRule="exact"/>
        <w:ind w:firstLine="482"/>
        <w:rPr>
          <w:rFonts w:ascii="宋体" w:eastAsia="宋体" w:hAnsi="宋体"/>
          <w:sz w:val="24"/>
          <w:szCs w:val="24"/>
        </w:rPr>
      </w:pPr>
      <w:r w:rsidRPr="006E2474">
        <w:rPr>
          <w:rFonts w:ascii="宋体" w:eastAsia="宋体" w:hAnsi="宋体" w:hint="eastAsia"/>
          <w:sz w:val="24"/>
          <w:szCs w:val="24"/>
        </w:rPr>
        <w:t>注：</w:t>
      </w:r>
      <w:r w:rsidR="00CF066F" w:rsidRPr="006E2474">
        <w:rPr>
          <w:rFonts w:ascii="宋体" w:eastAsia="宋体" w:hAnsi="宋体" w:hint="eastAsia"/>
          <w:sz w:val="24"/>
          <w:szCs w:val="24"/>
        </w:rPr>
        <w:t>请以图形或表格的方式精简</w:t>
      </w:r>
      <w:r w:rsidR="00BE5475" w:rsidRPr="006E2474">
        <w:rPr>
          <w:rFonts w:ascii="宋体" w:eastAsia="宋体" w:hAnsi="宋体" w:hint="eastAsia"/>
          <w:sz w:val="24"/>
          <w:szCs w:val="24"/>
        </w:rPr>
        <w:t>地</w:t>
      </w:r>
      <w:r w:rsidR="00AF2038">
        <w:rPr>
          <w:rFonts w:ascii="宋体" w:eastAsia="宋体" w:hAnsi="宋体" w:hint="eastAsia"/>
          <w:sz w:val="24"/>
          <w:szCs w:val="24"/>
        </w:rPr>
        <w:t>将</w:t>
      </w:r>
      <w:r w:rsidR="00CF066F" w:rsidRPr="006E2474">
        <w:rPr>
          <w:rFonts w:ascii="宋体" w:eastAsia="宋体" w:hAnsi="宋体" w:hint="eastAsia"/>
          <w:sz w:val="24"/>
          <w:szCs w:val="24"/>
        </w:rPr>
        <w:t>相关结果在正文中表述出来，并请对照指标分析与评价你们给出的发放预案的</w:t>
      </w:r>
      <w:r w:rsidR="00BE5475" w:rsidRPr="006E2474">
        <w:rPr>
          <w:rFonts w:ascii="宋体" w:eastAsia="宋体" w:hAnsi="宋体" w:hint="eastAsia"/>
          <w:sz w:val="24"/>
          <w:szCs w:val="24"/>
        </w:rPr>
        <w:t>优势。</w:t>
      </w:r>
    </w:p>
    <w:p w14:paraId="11DEB75D" w14:textId="77777777" w:rsidR="007A58D7" w:rsidRPr="00872268" w:rsidRDefault="00FB2606" w:rsidP="005E3285">
      <w:pPr>
        <w:spacing w:beforeLines="50" w:before="156" w:afterLines="50" w:after="156"/>
        <w:rPr>
          <w:rFonts w:ascii="宋体" w:eastAsia="宋体" w:hAnsi="宋体"/>
          <w:b/>
          <w:bCs/>
          <w:sz w:val="24"/>
          <w:szCs w:val="24"/>
        </w:rPr>
      </w:pPr>
      <w:r w:rsidRPr="00872268">
        <w:rPr>
          <w:rFonts w:ascii="宋体" w:eastAsia="宋体" w:hAnsi="宋体" w:hint="eastAsia"/>
          <w:b/>
          <w:bCs/>
          <w:sz w:val="24"/>
          <w:szCs w:val="24"/>
        </w:rPr>
        <w:t>四、数据说明</w:t>
      </w:r>
    </w:p>
    <w:p w14:paraId="69855AC2" w14:textId="77777777" w:rsidR="00AA374C" w:rsidRDefault="00AA374C" w:rsidP="00AA374C">
      <w:pPr>
        <w:ind w:firstLineChars="200" w:firstLine="480"/>
        <w:rPr>
          <w:rFonts w:ascii="宋体" w:eastAsia="宋体" w:hAnsi="宋体"/>
          <w:sz w:val="24"/>
          <w:szCs w:val="24"/>
        </w:rPr>
      </w:pPr>
      <w:r w:rsidRPr="00024232">
        <w:rPr>
          <w:rFonts w:ascii="宋体" w:eastAsia="宋体" w:hAnsi="宋体" w:hint="eastAsia"/>
          <w:sz w:val="24"/>
          <w:szCs w:val="24"/>
        </w:rPr>
        <w:t>（1）</w:t>
      </w:r>
      <w:r>
        <w:rPr>
          <w:rFonts w:ascii="宋体" w:eastAsia="宋体" w:hAnsi="宋体" w:hint="eastAsia"/>
          <w:sz w:val="24"/>
          <w:szCs w:val="24"/>
        </w:rPr>
        <w:t>附件1：</w:t>
      </w:r>
      <w:r w:rsidRPr="0057179E">
        <w:rPr>
          <w:rFonts w:ascii="宋体" w:eastAsia="宋体" w:hAnsi="宋体" w:hint="eastAsia"/>
          <w:sz w:val="24"/>
          <w:szCs w:val="24"/>
        </w:rPr>
        <w:t>长春市</w:t>
      </w:r>
      <w:r w:rsidRPr="0057179E">
        <w:rPr>
          <w:rFonts w:ascii="宋体" w:eastAsia="宋体" w:hAnsi="宋体"/>
          <w:sz w:val="24"/>
          <w:szCs w:val="24"/>
        </w:rPr>
        <w:t>COVID-19疫情期间病毒感染人数数据</w:t>
      </w:r>
      <w:r>
        <w:rPr>
          <w:rFonts w:ascii="宋体" w:eastAsia="宋体" w:hAnsi="宋体" w:hint="eastAsia"/>
          <w:sz w:val="24"/>
          <w:szCs w:val="24"/>
        </w:rPr>
        <w:t>（数据来自</w:t>
      </w:r>
      <w:r w:rsidRPr="007E57C7">
        <w:rPr>
          <w:rFonts w:ascii="宋体" w:eastAsia="宋体" w:hAnsi="宋体" w:hint="eastAsia"/>
          <w:kern w:val="24"/>
          <w:sz w:val="24"/>
          <w:szCs w:val="24"/>
        </w:rPr>
        <w:t>长春市卫生健康委员会网站</w:t>
      </w:r>
      <w:r w:rsidRPr="007E57C7">
        <w:rPr>
          <w:rFonts w:ascii="宋体" w:eastAsia="宋体" w:hAnsi="宋体"/>
          <w:kern w:val="24"/>
          <w:sz w:val="24"/>
          <w:szCs w:val="24"/>
        </w:rPr>
        <w:fldChar w:fldCharType="begin"/>
      </w:r>
      <w:ins w:id="0" w:author="Administrator" w:date="2022-08-25T22:27:00Z">
        <w:r w:rsidRPr="007E57C7">
          <w:rPr>
            <w:rFonts w:ascii="宋体" w:eastAsia="宋体" w:hAnsi="宋体"/>
            <w:kern w:val="24"/>
            <w:sz w:val="24"/>
            <w:szCs w:val="24"/>
          </w:rPr>
          <w:instrText xml:space="preserve"> HYPERLINK "</w:instrText>
        </w:r>
      </w:ins>
      <w:r w:rsidRPr="007E57C7">
        <w:rPr>
          <w:rFonts w:ascii="宋体" w:eastAsia="宋体" w:hAnsi="宋体"/>
          <w:kern w:val="24"/>
          <w:sz w:val="24"/>
          <w:szCs w:val="24"/>
        </w:rPr>
        <w:instrText>http://wjw.changchun.gov.cn</w:instrText>
      </w:r>
      <w:ins w:id="1" w:author="Administrator" w:date="2022-08-25T22:27:00Z">
        <w:r w:rsidRPr="007E57C7">
          <w:rPr>
            <w:rFonts w:ascii="宋体" w:eastAsia="宋体" w:hAnsi="宋体"/>
            <w:kern w:val="24"/>
            <w:sz w:val="24"/>
            <w:szCs w:val="24"/>
          </w:rPr>
          <w:instrText xml:space="preserve">" </w:instrText>
        </w:r>
      </w:ins>
      <w:r w:rsidRPr="007E57C7">
        <w:rPr>
          <w:rFonts w:ascii="宋体" w:eastAsia="宋体" w:hAnsi="宋体"/>
          <w:kern w:val="24"/>
          <w:sz w:val="24"/>
          <w:szCs w:val="24"/>
        </w:rPr>
        <w:fldChar w:fldCharType="separate"/>
      </w:r>
      <w:r w:rsidRPr="007E57C7">
        <w:rPr>
          <w:rStyle w:val="af3"/>
          <w:rFonts w:ascii="宋体" w:eastAsia="宋体" w:hAnsi="宋体"/>
          <w:color w:val="auto"/>
          <w:kern w:val="24"/>
          <w:sz w:val="24"/>
          <w:szCs w:val="24"/>
        </w:rPr>
        <w:t>http://wjw.changchun.gov.cn</w:t>
      </w:r>
      <w:r w:rsidRPr="007E57C7">
        <w:rPr>
          <w:rFonts w:ascii="宋体" w:eastAsia="宋体" w:hAnsi="宋体"/>
          <w:kern w:val="24"/>
          <w:sz w:val="24"/>
          <w:szCs w:val="24"/>
        </w:rPr>
        <w:fldChar w:fldCharType="end"/>
      </w:r>
      <w:r>
        <w:rPr>
          <w:rFonts w:ascii="宋体" w:eastAsia="宋体" w:hAnsi="宋体" w:hint="eastAsia"/>
          <w:kern w:val="24"/>
          <w:sz w:val="24"/>
          <w:szCs w:val="24"/>
        </w:rPr>
        <w:t>）</w:t>
      </w:r>
    </w:p>
    <w:p w14:paraId="3BF7C3A2" w14:textId="77777777" w:rsidR="00AA374C" w:rsidRDefault="00AA374C" w:rsidP="00AA374C">
      <w:pPr>
        <w:ind w:firstLineChars="200" w:firstLine="480"/>
        <w:rPr>
          <w:rFonts w:ascii="宋体" w:eastAsia="宋体" w:hAnsi="宋体"/>
          <w:sz w:val="24"/>
          <w:szCs w:val="24"/>
        </w:rPr>
      </w:pPr>
      <w:r>
        <w:rPr>
          <w:rFonts w:ascii="宋体" w:eastAsia="宋体" w:hAnsi="宋体" w:hint="eastAsia"/>
          <w:sz w:val="24"/>
          <w:szCs w:val="24"/>
        </w:rPr>
        <w:t>（2）附件2：长春市</w:t>
      </w:r>
      <w:r>
        <w:rPr>
          <w:rFonts w:ascii="宋体" w:eastAsia="宋体" w:hAnsi="宋体" w:hint="eastAsia"/>
          <w:color w:val="000000" w:themeColor="text1"/>
          <w:kern w:val="24"/>
          <w:sz w:val="24"/>
          <w:szCs w:val="24"/>
        </w:rPr>
        <w:t>9个区隔离人口数量与生活物资投放点数量</w:t>
      </w:r>
      <w:r>
        <w:rPr>
          <w:rFonts w:ascii="宋体" w:eastAsia="宋体" w:hAnsi="宋体" w:hint="eastAsia"/>
          <w:sz w:val="24"/>
          <w:szCs w:val="24"/>
        </w:rPr>
        <w:t>（数据为某天的截面数据，不同天的人口数可能存在误差）</w:t>
      </w:r>
    </w:p>
    <w:p w14:paraId="2B18E629" w14:textId="77777777" w:rsidR="00AA374C" w:rsidRDefault="00AA374C" w:rsidP="00AA374C">
      <w:pPr>
        <w:ind w:firstLineChars="200" w:firstLine="480"/>
        <w:rPr>
          <w:rFonts w:ascii="宋体" w:eastAsia="宋体" w:hAnsi="宋体"/>
          <w:sz w:val="24"/>
          <w:szCs w:val="24"/>
        </w:rPr>
      </w:pPr>
      <w:r>
        <w:rPr>
          <w:rFonts w:ascii="宋体" w:eastAsia="宋体" w:hAnsi="宋体" w:hint="eastAsia"/>
          <w:sz w:val="24"/>
          <w:szCs w:val="24"/>
        </w:rPr>
        <w:t>（3）附件3：长春市</w:t>
      </w:r>
      <w:r>
        <w:rPr>
          <w:rFonts w:ascii="宋体" w:eastAsia="宋体" w:hAnsi="宋体" w:hint="eastAsia"/>
          <w:color w:val="000000" w:themeColor="text1"/>
          <w:kern w:val="24"/>
          <w:sz w:val="24"/>
          <w:szCs w:val="24"/>
        </w:rPr>
        <w:t>9个区交通网络数据和主要小区相关数据（数据为网络抓取的近似数据）</w:t>
      </w:r>
    </w:p>
    <w:p w14:paraId="7542713B" w14:textId="77777777" w:rsidR="00AA374C" w:rsidRDefault="00AA374C" w:rsidP="00AA374C">
      <w:pPr>
        <w:ind w:firstLineChars="200" w:firstLine="480"/>
        <w:rPr>
          <w:rFonts w:ascii="宋体" w:eastAsia="宋体" w:hAnsi="宋体"/>
          <w:sz w:val="24"/>
          <w:szCs w:val="24"/>
        </w:rPr>
      </w:pPr>
      <w:r>
        <w:rPr>
          <w:rFonts w:ascii="宋体" w:eastAsia="宋体" w:hAnsi="宋体" w:hint="eastAsia"/>
          <w:sz w:val="24"/>
          <w:szCs w:val="24"/>
        </w:rPr>
        <w:t>（4）附件4：长春市疫情期间每日生活物资相关数据（数据由长春市商务局提供）</w:t>
      </w:r>
    </w:p>
    <w:p w14:paraId="10FEE96F" w14:textId="77777777" w:rsidR="00AA374C" w:rsidRDefault="00AA374C" w:rsidP="00AA374C">
      <w:pPr>
        <w:ind w:firstLineChars="200" w:firstLine="480"/>
        <w:rPr>
          <w:rFonts w:ascii="宋体" w:eastAsia="宋体" w:hAnsi="宋体"/>
          <w:sz w:val="24"/>
          <w:szCs w:val="24"/>
        </w:rPr>
      </w:pPr>
      <w:r>
        <w:rPr>
          <w:rFonts w:ascii="宋体" w:eastAsia="宋体" w:hAnsi="宋体" w:hint="eastAsia"/>
          <w:sz w:val="24"/>
          <w:szCs w:val="24"/>
        </w:rPr>
        <w:t>（5）附件5：长春市疫情期间每日各区蔬菜</w:t>
      </w:r>
      <w:proofErr w:type="gramStart"/>
      <w:r>
        <w:rPr>
          <w:rFonts w:ascii="宋体" w:eastAsia="宋体" w:hAnsi="宋体" w:hint="eastAsia"/>
          <w:sz w:val="24"/>
          <w:szCs w:val="24"/>
        </w:rPr>
        <w:t>包相关</w:t>
      </w:r>
      <w:proofErr w:type="gramEnd"/>
      <w:r>
        <w:rPr>
          <w:rFonts w:ascii="宋体" w:eastAsia="宋体" w:hAnsi="宋体" w:hint="eastAsia"/>
          <w:sz w:val="24"/>
          <w:szCs w:val="24"/>
        </w:rPr>
        <w:t>数据（数据由长春市商务局提供）</w:t>
      </w:r>
    </w:p>
    <w:p w14:paraId="2F16011E" w14:textId="77777777" w:rsidR="004E0731" w:rsidRPr="006B44C2" w:rsidRDefault="004E0731" w:rsidP="005E3285">
      <w:pPr>
        <w:pStyle w:val="a8"/>
        <w:spacing w:beforeLines="50" w:before="156" w:afterLines="50" w:after="156"/>
        <w:jc w:val="left"/>
        <w:rPr>
          <w:sz w:val="24"/>
          <w:szCs w:val="24"/>
        </w:rPr>
      </w:pPr>
      <w:r w:rsidRPr="006B44C2">
        <w:rPr>
          <w:rFonts w:hint="eastAsia"/>
          <w:sz w:val="24"/>
          <w:szCs w:val="24"/>
        </w:rPr>
        <w:lastRenderedPageBreak/>
        <w:t>参考文献</w:t>
      </w:r>
      <w:bookmarkStart w:id="2" w:name="_Ref79516831"/>
    </w:p>
    <w:bookmarkEnd w:id="2"/>
    <w:p w14:paraId="7A35A3E7"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李洁</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武洁雯</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庞明樊</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房元圣</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纪瀚然</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杨昕娉</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梁作如</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张荣娜</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赵青</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戚晓鹏</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w:t>
      </w:r>
      <w:r w:rsidRPr="003603FA">
        <w:rPr>
          <w:rFonts w:ascii="Times New Roman" w:hAnsi="Times New Roman" w:cs="Times New Roman"/>
          <w:color w:val="222222"/>
          <w:sz w:val="20"/>
          <w:szCs w:val="20"/>
          <w:shd w:val="clear" w:color="auto" w:fill="FFFFFF"/>
        </w:rPr>
        <w:t>年</w:t>
      </w:r>
      <w:r w:rsidRPr="003603FA">
        <w:rPr>
          <w:rFonts w:ascii="Times New Roman" w:hAnsi="Times New Roman" w:cs="Times New Roman"/>
          <w:color w:val="222222"/>
          <w:sz w:val="20"/>
          <w:szCs w:val="20"/>
          <w:shd w:val="clear" w:color="auto" w:fill="FFFFFF"/>
        </w:rPr>
        <w:t>4</w:t>
      </w:r>
      <w:r w:rsidRPr="003603FA">
        <w:rPr>
          <w:rFonts w:ascii="Times New Roman" w:hAnsi="Times New Roman" w:cs="Times New Roman"/>
          <w:color w:val="222222"/>
          <w:sz w:val="20"/>
          <w:szCs w:val="20"/>
          <w:shd w:val="clear" w:color="auto" w:fill="FFFFFF"/>
        </w:rPr>
        <w:t>月全球新型冠状病毒肺炎疫情风险评估</w:t>
      </w:r>
      <w:r w:rsidRPr="003603FA">
        <w:rPr>
          <w:rFonts w:ascii="Times New Roman" w:hAnsi="Times New Roman" w:cs="Times New Roman"/>
          <w:color w:val="222222"/>
          <w:sz w:val="20"/>
          <w:szCs w:val="20"/>
          <w:shd w:val="clear" w:color="auto" w:fill="FFFFFF"/>
        </w:rPr>
        <w:t>[J].</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疾病监测</w:t>
      </w:r>
      <w:r w:rsidRPr="003603FA">
        <w:rPr>
          <w:rFonts w:ascii="Times New Roman" w:hAnsi="Times New Roman" w:cs="Times New Roman"/>
          <w:color w:val="222222"/>
          <w:sz w:val="20"/>
          <w:szCs w:val="20"/>
          <w:shd w:val="clear" w:color="auto" w:fill="FFFFFF"/>
        </w:rPr>
        <w:t>,</w:t>
      </w:r>
      <w:r w:rsidR="00DF40D6"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2022,37(05):574-578.</w:t>
      </w:r>
    </w:p>
    <w:p w14:paraId="76DDC41C"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proofErr w:type="gramStart"/>
      <w:r w:rsidRPr="003603FA">
        <w:rPr>
          <w:rFonts w:ascii="Times New Roman" w:hAnsi="Times New Roman" w:cs="Times New Roman"/>
          <w:color w:val="222222"/>
          <w:sz w:val="20"/>
          <w:szCs w:val="20"/>
          <w:shd w:val="clear" w:color="auto" w:fill="FFFFFF"/>
        </w:rPr>
        <w:t>韩辉</w:t>
      </w:r>
      <w:proofErr w:type="gramEnd"/>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伍波</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贾娇娇</w:t>
      </w:r>
      <w:r w:rsidRPr="003603FA">
        <w:rPr>
          <w:rFonts w:ascii="Times New Roman" w:hAnsi="Times New Roman" w:cs="Times New Roman"/>
          <w:color w:val="222222"/>
          <w:sz w:val="20"/>
          <w:szCs w:val="20"/>
          <w:shd w:val="clear" w:color="auto" w:fill="FFFFFF"/>
        </w:rPr>
        <w:t>,</w:t>
      </w:r>
      <w:proofErr w:type="gramStart"/>
      <w:r w:rsidRPr="003603FA">
        <w:rPr>
          <w:rFonts w:ascii="Times New Roman" w:hAnsi="Times New Roman" w:cs="Times New Roman"/>
          <w:color w:val="222222"/>
          <w:sz w:val="20"/>
          <w:szCs w:val="20"/>
          <w:shd w:val="clear" w:color="auto" w:fill="FFFFFF"/>
        </w:rPr>
        <w:t>宋悦谦</w:t>
      </w:r>
      <w:proofErr w:type="gramEnd"/>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w:t>
      </w:r>
      <w:r w:rsidRPr="003603FA">
        <w:rPr>
          <w:rFonts w:ascii="Times New Roman" w:hAnsi="Times New Roman" w:cs="Times New Roman"/>
          <w:color w:val="222222"/>
          <w:sz w:val="20"/>
          <w:szCs w:val="20"/>
          <w:shd w:val="clear" w:color="auto" w:fill="FFFFFF"/>
        </w:rPr>
        <w:t>年</w:t>
      </w:r>
      <w:r w:rsidRPr="003603FA">
        <w:rPr>
          <w:rFonts w:ascii="Times New Roman" w:hAnsi="Times New Roman" w:cs="Times New Roman"/>
          <w:color w:val="222222"/>
          <w:sz w:val="20"/>
          <w:szCs w:val="20"/>
          <w:shd w:val="clear" w:color="auto" w:fill="FFFFFF"/>
        </w:rPr>
        <w:t>4</w:t>
      </w:r>
      <w:r w:rsidRPr="003603FA">
        <w:rPr>
          <w:rFonts w:ascii="Times New Roman" w:hAnsi="Times New Roman" w:cs="Times New Roman"/>
          <w:color w:val="222222"/>
          <w:sz w:val="20"/>
          <w:szCs w:val="20"/>
          <w:shd w:val="clear" w:color="auto" w:fill="FFFFFF"/>
        </w:rPr>
        <w:t>月全球传染病疫情概要</w:t>
      </w:r>
      <w:r w:rsidRPr="003603FA">
        <w:rPr>
          <w:rFonts w:ascii="Times New Roman" w:hAnsi="Times New Roman" w:cs="Times New Roman"/>
          <w:color w:val="222222"/>
          <w:sz w:val="20"/>
          <w:szCs w:val="20"/>
          <w:shd w:val="clear" w:color="auto" w:fill="FFFFFF"/>
        </w:rPr>
        <w:t>[J].</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疾病监测</w:t>
      </w:r>
      <w:r w:rsidRPr="003603FA">
        <w:rPr>
          <w:rFonts w:ascii="Times New Roman" w:hAnsi="Times New Roman" w:cs="Times New Roman"/>
          <w:color w:val="222222"/>
          <w:sz w:val="20"/>
          <w:szCs w:val="20"/>
          <w:shd w:val="clear" w:color="auto" w:fill="FFFFFF"/>
        </w:rPr>
        <w:t>,</w:t>
      </w:r>
      <w:r w:rsidR="00DF40D6"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2022,37(05):568-570.</w:t>
      </w:r>
    </w:p>
    <w:p w14:paraId="34B9554B"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Cao Y, Shan J, Gong Z, et al. Status and challenges of public health emergency management in China related to COVID-19[J]. Frontiers in Public Health, 2020,8:250.</w:t>
      </w:r>
    </w:p>
    <w:p w14:paraId="4509E01C" w14:textId="77777777" w:rsidR="000C1703" w:rsidRPr="003603FA" w:rsidRDefault="000C1703" w:rsidP="00E22CAF">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金卫健</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徐浩</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黄传峰</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蒋诚智</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基于前景理论的大规模传染疫情应急管理决策研究</w:t>
      </w:r>
      <w:r w:rsidRPr="003603FA">
        <w:rPr>
          <w:rFonts w:ascii="Times New Roman" w:hAnsi="Times New Roman" w:cs="Times New Roman"/>
          <w:color w:val="222222"/>
          <w:sz w:val="20"/>
          <w:szCs w:val="20"/>
          <w:shd w:val="clear" w:color="auto" w:fill="FFFFFF"/>
        </w:rPr>
        <w:t>[J/OL].</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中国管理科学</w:t>
      </w:r>
      <w:r w:rsidRPr="003603FA">
        <w:rPr>
          <w:rFonts w:ascii="Times New Roman" w:hAnsi="Times New Roman" w:cs="Times New Roman"/>
          <w:color w:val="222222"/>
          <w:sz w:val="20"/>
          <w:szCs w:val="20"/>
          <w:shd w:val="clear" w:color="auto" w:fill="FFFFFF"/>
        </w:rPr>
        <w:t>:1-13[2022-06-28</w:t>
      </w:r>
      <w:proofErr w:type="gramStart"/>
      <w:r w:rsidRPr="003603FA">
        <w:rPr>
          <w:rFonts w:ascii="Times New Roman" w:hAnsi="Times New Roman" w:cs="Times New Roman"/>
          <w:color w:val="222222"/>
          <w:sz w:val="20"/>
          <w:szCs w:val="20"/>
          <w:shd w:val="clear" w:color="auto" w:fill="FFFFFF"/>
        </w:rPr>
        <w:t>].DOI</w:t>
      </w:r>
      <w:proofErr w:type="gramEnd"/>
      <w:r w:rsidRPr="003603FA">
        <w:rPr>
          <w:rFonts w:ascii="Times New Roman" w:hAnsi="Times New Roman" w:cs="Times New Roman"/>
          <w:color w:val="222222"/>
          <w:sz w:val="20"/>
          <w:szCs w:val="20"/>
          <w:shd w:val="clear" w:color="auto" w:fill="FFFFFF"/>
        </w:rPr>
        <w:t>:10.16381/j.cnki.issn1003-207x.2020.1541.</w:t>
      </w:r>
    </w:p>
    <w:p w14:paraId="26E75F0D"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朱民</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徐钟祥</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巩冰</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李长泰</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2022</w:t>
      </w:r>
      <w:r w:rsidRPr="003603FA">
        <w:rPr>
          <w:rFonts w:ascii="Times New Roman" w:hAnsi="Times New Roman" w:cs="Times New Roman"/>
          <w:color w:val="222222"/>
          <w:sz w:val="20"/>
          <w:szCs w:val="20"/>
          <w:shd w:val="clear" w:color="auto" w:fill="FFFFFF"/>
        </w:rPr>
        <w:t>年全球经济金融：结构性通货膨胀之剑和央行的挑战</w:t>
      </w:r>
      <w:r w:rsidRPr="003603FA">
        <w:rPr>
          <w:rFonts w:ascii="Times New Roman" w:hAnsi="Times New Roman" w:cs="Times New Roman"/>
          <w:color w:val="222222"/>
          <w:sz w:val="20"/>
          <w:szCs w:val="20"/>
          <w:shd w:val="clear" w:color="auto" w:fill="FFFFFF"/>
        </w:rPr>
        <w:t>[J].</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国际金融研究</w:t>
      </w:r>
      <w:r w:rsidRPr="003603FA">
        <w:rPr>
          <w:rFonts w:ascii="Times New Roman" w:hAnsi="Times New Roman" w:cs="Times New Roman"/>
          <w:color w:val="222222"/>
          <w:sz w:val="20"/>
          <w:szCs w:val="20"/>
          <w:shd w:val="clear" w:color="auto" w:fill="FFFFFF"/>
        </w:rPr>
        <w:t>,</w:t>
      </w:r>
      <w:r w:rsidR="00DF40D6"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2021(12):</w:t>
      </w:r>
      <w:proofErr w:type="gramStart"/>
      <w:r w:rsidRPr="003603FA">
        <w:rPr>
          <w:rFonts w:ascii="Times New Roman" w:hAnsi="Times New Roman" w:cs="Times New Roman"/>
          <w:color w:val="222222"/>
          <w:sz w:val="20"/>
          <w:szCs w:val="20"/>
          <w:shd w:val="clear" w:color="auto" w:fill="FFFFFF"/>
        </w:rPr>
        <w:t>3-13.DOI:10.16475/j.cnki</w:t>
      </w:r>
      <w:proofErr w:type="gramEnd"/>
      <w:r w:rsidRPr="003603FA">
        <w:rPr>
          <w:rFonts w:ascii="Times New Roman" w:hAnsi="Times New Roman" w:cs="Times New Roman"/>
          <w:color w:val="222222"/>
          <w:sz w:val="20"/>
          <w:szCs w:val="20"/>
          <w:shd w:val="clear" w:color="auto" w:fill="FFFFFF"/>
        </w:rPr>
        <w:t>.1006-1029.2021.12.002.</w:t>
      </w:r>
    </w:p>
    <w:p w14:paraId="15363723" w14:textId="77777777" w:rsidR="004E7B83" w:rsidRPr="003603FA" w:rsidRDefault="004E7B83" w:rsidP="002A2E25">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Liu J, Bai J, Wu D. Medical supplies scheduling in major public health emergencies[J]. Transportation Research Part E: Logistics and Transportation Review, 2021,154:102464.</w:t>
      </w:r>
    </w:p>
    <w:p w14:paraId="5BEE0325"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 xml:space="preserve">David J, </w:t>
      </w:r>
      <w:proofErr w:type="spellStart"/>
      <w:r w:rsidRPr="003603FA">
        <w:rPr>
          <w:rFonts w:ascii="Times New Roman" w:hAnsi="Times New Roman" w:cs="Times New Roman"/>
          <w:color w:val="222222"/>
          <w:sz w:val="20"/>
          <w:szCs w:val="20"/>
          <w:shd w:val="clear" w:color="auto" w:fill="FFFFFF"/>
        </w:rPr>
        <w:t>Visvalingam</w:t>
      </w:r>
      <w:proofErr w:type="spellEnd"/>
      <w:r w:rsidRPr="003603FA">
        <w:rPr>
          <w:rFonts w:ascii="Times New Roman" w:hAnsi="Times New Roman" w:cs="Times New Roman"/>
          <w:color w:val="222222"/>
          <w:sz w:val="20"/>
          <w:szCs w:val="20"/>
          <w:shd w:val="clear" w:color="auto" w:fill="FFFFFF"/>
        </w:rPr>
        <w:t xml:space="preserve"> S, Norberg M </w:t>
      </w:r>
      <w:proofErr w:type="spellStart"/>
      <w:r w:rsidRPr="003603FA">
        <w:rPr>
          <w:rFonts w:ascii="Times New Roman" w:hAnsi="Times New Roman" w:cs="Times New Roman"/>
          <w:color w:val="222222"/>
          <w:sz w:val="20"/>
          <w:szCs w:val="20"/>
          <w:shd w:val="clear" w:color="auto" w:fill="FFFFFF"/>
        </w:rPr>
        <w:t>M</w:t>
      </w:r>
      <w:proofErr w:type="spellEnd"/>
      <w:r w:rsidRPr="003603FA">
        <w:rPr>
          <w:rFonts w:ascii="Times New Roman" w:hAnsi="Times New Roman" w:cs="Times New Roman"/>
          <w:color w:val="222222"/>
          <w:sz w:val="20"/>
          <w:szCs w:val="20"/>
          <w:shd w:val="clear" w:color="auto" w:fill="FFFFFF"/>
        </w:rPr>
        <w:t>. Why did all the toilet paper disappear? Distinguishing between panic buying and hoarding during COVID-19[J]. Psychiatry research, 2021,303:114062.</w:t>
      </w:r>
    </w:p>
    <w:p w14:paraId="54FB7C94"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Fu P, Jing B, Chen T, et al. Propagation model of panic buying under the sudden epidemic[J]. Frontiers in public health, 2021,9:675687.</w:t>
      </w:r>
    </w:p>
    <w:p w14:paraId="4EE7274F" w14:textId="77777777" w:rsidR="004E0731" w:rsidRPr="003603FA" w:rsidRDefault="004E0731" w:rsidP="004E0731">
      <w:pPr>
        <w:numPr>
          <w:ilvl w:val="0"/>
          <w:numId w:val="1"/>
        </w:numPr>
        <w:wordWrap w:val="0"/>
        <w:rPr>
          <w:rFonts w:ascii="Times New Roman" w:hAnsi="Times New Roman" w:cs="Times New Roman"/>
          <w:color w:val="222222"/>
          <w:sz w:val="20"/>
          <w:szCs w:val="20"/>
          <w:shd w:val="clear" w:color="auto" w:fill="FFFFFF"/>
        </w:rPr>
      </w:pPr>
      <w:r w:rsidRPr="003603FA">
        <w:rPr>
          <w:rFonts w:ascii="Times New Roman" w:hAnsi="Times New Roman" w:cs="Times New Roman"/>
          <w:color w:val="222222"/>
          <w:sz w:val="20"/>
          <w:szCs w:val="20"/>
          <w:shd w:val="clear" w:color="auto" w:fill="FFFFFF"/>
        </w:rPr>
        <w:t>姜凯凯</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高</w:t>
      </w:r>
      <w:proofErr w:type="gramStart"/>
      <w:r w:rsidRPr="003603FA">
        <w:rPr>
          <w:rFonts w:ascii="Times New Roman" w:hAnsi="Times New Roman" w:cs="Times New Roman"/>
          <w:color w:val="222222"/>
          <w:sz w:val="20"/>
          <w:szCs w:val="20"/>
          <w:shd w:val="clear" w:color="auto" w:fill="FFFFFF"/>
        </w:rPr>
        <w:t>浥</w:t>
      </w:r>
      <w:proofErr w:type="gramEnd"/>
      <w:r w:rsidRPr="003603FA">
        <w:rPr>
          <w:rFonts w:ascii="Times New Roman" w:hAnsi="Times New Roman" w:cs="Times New Roman"/>
          <w:color w:val="222222"/>
          <w:sz w:val="20"/>
          <w:szCs w:val="20"/>
          <w:shd w:val="clear" w:color="auto" w:fill="FFFFFF"/>
        </w:rPr>
        <w:t>尘</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孙洁</w:t>
      </w:r>
      <w:r w:rsidRPr="003603FA">
        <w:rPr>
          <w:rFonts w:ascii="Times New Roman" w:hAnsi="Times New Roman" w:cs="Times New Roman"/>
          <w:color w:val="222222"/>
          <w:sz w:val="20"/>
          <w:szCs w:val="20"/>
          <w:shd w:val="clear" w:color="auto" w:fill="FFFFFF"/>
        </w:rPr>
        <w:t>.</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依托便利店构建生活物资应急配送终端体系</w:t>
      </w:r>
      <w:r w:rsidRPr="003603FA">
        <w:rPr>
          <w:rFonts w:ascii="Times New Roman" w:hAnsi="Times New Roman" w:cs="Times New Roman"/>
          <w:color w:val="222222"/>
          <w:sz w:val="20"/>
          <w:szCs w:val="20"/>
          <w:shd w:val="clear" w:color="auto" w:fill="FFFFFF"/>
        </w:rPr>
        <w:t>——</w:t>
      </w:r>
      <w:r w:rsidRPr="003603FA">
        <w:rPr>
          <w:rFonts w:ascii="Times New Roman" w:hAnsi="Times New Roman" w:cs="Times New Roman"/>
          <w:color w:val="222222"/>
          <w:sz w:val="20"/>
          <w:szCs w:val="20"/>
          <w:shd w:val="clear" w:color="auto" w:fill="FFFFFF"/>
        </w:rPr>
        <w:t>以日本便利店的灾后救援经验为例</w:t>
      </w:r>
      <w:r w:rsidRPr="003603FA">
        <w:rPr>
          <w:rFonts w:ascii="Times New Roman" w:hAnsi="Times New Roman" w:cs="Times New Roman"/>
          <w:color w:val="222222"/>
          <w:sz w:val="20"/>
          <w:szCs w:val="20"/>
          <w:shd w:val="clear" w:color="auto" w:fill="FFFFFF"/>
        </w:rPr>
        <w:t>[J].</w:t>
      </w:r>
      <w:r w:rsidR="00652609"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国际城市规划</w:t>
      </w:r>
      <w:r w:rsidRPr="003603FA">
        <w:rPr>
          <w:rFonts w:ascii="Times New Roman" w:hAnsi="Times New Roman" w:cs="Times New Roman"/>
          <w:color w:val="222222"/>
          <w:sz w:val="20"/>
          <w:szCs w:val="20"/>
          <w:shd w:val="clear" w:color="auto" w:fill="FFFFFF"/>
        </w:rPr>
        <w:t>,</w:t>
      </w:r>
      <w:r w:rsidR="00DF40D6" w:rsidRPr="003603FA">
        <w:rPr>
          <w:rFonts w:ascii="Times New Roman" w:hAnsi="Times New Roman" w:cs="Times New Roman"/>
          <w:color w:val="222222"/>
          <w:sz w:val="20"/>
          <w:szCs w:val="20"/>
          <w:shd w:val="clear" w:color="auto" w:fill="FFFFFF"/>
        </w:rPr>
        <w:t xml:space="preserve"> </w:t>
      </w:r>
      <w:r w:rsidRPr="003603FA">
        <w:rPr>
          <w:rFonts w:ascii="Times New Roman" w:hAnsi="Times New Roman" w:cs="Times New Roman"/>
          <w:color w:val="222222"/>
          <w:sz w:val="20"/>
          <w:szCs w:val="20"/>
          <w:shd w:val="clear" w:color="auto" w:fill="FFFFFF"/>
        </w:rPr>
        <w:t>2021,36(05):</w:t>
      </w:r>
      <w:proofErr w:type="gramStart"/>
      <w:r w:rsidRPr="003603FA">
        <w:rPr>
          <w:rFonts w:ascii="Times New Roman" w:hAnsi="Times New Roman" w:cs="Times New Roman"/>
          <w:color w:val="222222"/>
          <w:sz w:val="20"/>
          <w:szCs w:val="20"/>
          <w:shd w:val="clear" w:color="auto" w:fill="FFFFFF"/>
        </w:rPr>
        <w:t>121-128.DOI:10.19830/j.upi</w:t>
      </w:r>
      <w:proofErr w:type="gramEnd"/>
      <w:r w:rsidRPr="003603FA">
        <w:rPr>
          <w:rFonts w:ascii="Times New Roman" w:hAnsi="Times New Roman" w:cs="Times New Roman"/>
          <w:color w:val="222222"/>
          <w:sz w:val="20"/>
          <w:szCs w:val="20"/>
          <w:shd w:val="clear" w:color="auto" w:fill="FFFFFF"/>
        </w:rPr>
        <w:t>.2020.453.</w:t>
      </w:r>
    </w:p>
    <w:sectPr w:rsidR="004E0731" w:rsidRPr="003603FA" w:rsidSect="00603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A57EA" w14:textId="77777777" w:rsidR="00B92EEB" w:rsidRDefault="00B92EEB" w:rsidP="009876B3">
      <w:r>
        <w:separator/>
      </w:r>
    </w:p>
  </w:endnote>
  <w:endnote w:type="continuationSeparator" w:id="0">
    <w:p w14:paraId="7DD24834" w14:textId="77777777" w:rsidR="00B92EEB" w:rsidRDefault="00B92EEB" w:rsidP="0098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6EBD" w14:textId="77777777" w:rsidR="00B92EEB" w:rsidRDefault="00B92EEB" w:rsidP="009876B3">
      <w:r>
        <w:separator/>
      </w:r>
    </w:p>
  </w:footnote>
  <w:footnote w:type="continuationSeparator" w:id="0">
    <w:p w14:paraId="66709015" w14:textId="77777777" w:rsidR="00B92EEB" w:rsidRDefault="00B92EEB" w:rsidP="00987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BA"/>
    <w:multiLevelType w:val="hybridMultilevel"/>
    <w:tmpl w:val="6C8A707E"/>
    <w:lvl w:ilvl="0" w:tplc="0ECC0AE4">
      <w:start w:val="1"/>
      <w:numFmt w:val="decimal"/>
      <w:lvlText w:val="[%1]"/>
      <w:lvlJc w:val="left"/>
      <w:pPr>
        <w:ind w:left="420" w:hanging="420"/>
      </w:pPr>
      <w:rPr>
        <w:rFonts w:ascii="Times New Roman" w:hAnsi="Times New Roman" w:cs="Times New Roman" w:hint="default"/>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5417CB"/>
    <w:multiLevelType w:val="hybridMultilevel"/>
    <w:tmpl w:val="0C52EBC0"/>
    <w:lvl w:ilvl="0" w:tplc="DE74A6D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503982540">
    <w:abstractNumId w:val="0"/>
  </w:num>
  <w:num w:numId="2" w16cid:durableId="19677339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3A"/>
    <w:rsid w:val="0000049D"/>
    <w:rsid w:val="00002DEA"/>
    <w:rsid w:val="00003B1A"/>
    <w:rsid w:val="000055AA"/>
    <w:rsid w:val="00007255"/>
    <w:rsid w:val="0001229F"/>
    <w:rsid w:val="0002240F"/>
    <w:rsid w:val="00022BBA"/>
    <w:rsid w:val="00024232"/>
    <w:rsid w:val="00033621"/>
    <w:rsid w:val="00033C14"/>
    <w:rsid w:val="000341FF"/>
    <w:rsid w:val="0004727C"/>
    <w:rsid w:val="000538AE"/>
    <w:rsid w:val="0005602D"/>
    <w:rsid w:val="00063465"/>
    <w:rsid w:val="00070A8E"/>
    <w:rsid w:val="00070EA8"/>
    <w:rsid w:val="00075B5A"/>
    <w:rsid w:val="000771F7"/>
    <w:rsid w:val="000837BD"/>
    <w:rsid w:val="00085EF1"/>
    <w:rsid w:val="000865BE"/>
    <w:rsid w:val="00092676"/>
    <w:rsid w:val="000A03D2"/>
    <w:rsid w:val="000A1191"/>
    <w:rsid w:val="000A1CAA"/>
    <w:rsid w:val="000A228D"/>
    <w:rsid w:val="000B0948"/>
    <w:rsid w:val="000B14AC"/>
    <w:rsid w:val="000B2559"/>
    <w:rsid w:val="000B2E90"/>
    <w:rsid w:val="000B48BA"/>
    <w:rsid w:val="000B51DE"/>
    <w:rsid w:val="000C1703"/>
    <w:rsid w:val="000D0FC1"/>
    <w:rsid w:val="000D66AD"/>
    <w:rsid w:val="000D7C8D"/>
    <w:rsid w:val="000E7A26"/>
    <w:rsid w:val="000F0B62"/>
    <w:rsid w:val="000F4D7D"/>
    <w:rsid w:val="000F51C8"/>
    <w:rsid w:val="000F5EE0"/>
    <w:rsid w:val="001038B2"/>
    <w:rsid w:val="00105876"/>
    <w:rsid w:val="00114BA9"/>
    <w:rsid w:val="001258B7"/>
    <w:rsid w:val="001408AC"/>
    <w:rsid w:val="00141729"/>
    <w:rsid w:val="00141EAD"/>
    <w:rsid w:val="00142D33"/>
    <w:rsid w:val="0014534C"/>
    <w:rsid w:val="001520FB"/>
    <w:rsid w:val="00154EAB"/>
    <w:rsid w:val="00155978"/>
    <w:rsid w:val="0016267F"/>
    <w:rsid w:val="00167378"/>
    <w:rsid w:val="00181A2D"/>
    <w:rsid w:val="00182D51"/>
    <w:rsid w:val="00183DDB"/>
    <w:rsid w:val="00190316"/>
    <w:rsid w:val="00190AD5"/>
    <w:rsid w:val="00197AE7"/>
    <w:rsid w:val="001A3490"/>
    <w:rsid w:val="001A4F6B"/>
    <w:rsid w:val="001A6043"/>
    <w:rsid w:val="001A6B21"/>
    <w:rsid w:val="001B5132"/>
    <w:rsid w:val="001C1543"/>
    <w:rsid w:val="001C5387"/>
    <w:rsid w:val="001D75A3"/>
    <w:rsid w:val="001E4740"/>
    <w:rsid w:val="001F4123"/>
    <w:rsid w:val="001F7119"/>
    <w:rsid w:val="0020246D"/>
    <w:rsid w:val="002049CB"/>
    <w:rsid w:val="00207323"/>
    <w:rsid w:val="00212E30"/>
    <w:rsid w:val="0021436D"/>
    <w:rsid w:val="00216819"/>
    <w:rsid w:val="00217980"/>
    <w:rsid w:val="00220F44"/>
    <w:rsid w:val="00235E50"/>
    <w:rsid w:val="002371E5"/>
    <w:rsid w:val="00247170"/>
    <w:rsid w:val="00247574"/>
    <w:rsid w:val="002518DF"/>
    <w:rsid w:val="00255D7D"/>
    <w:rsid w:val="00257A23"/>
    <w:rsid w:val="00261C50"/>
    <w:rsid w:val="00281104"/>
    <w:rsid w:val="002816CE"/>
    <w:rsid w:val="002825B4"/>
    <w:rsid w:val="00282F92"/>
    <w:rsid w:val="00284C17"/>
    <w:rsid w:val="00286234"/>
    <w:rsid w:val="002865FA"/>
    <w:rsid w:val="002909A0"/>
    <w:rsid w:val="002918DD"/>
    <w:rsid w:val="00292364"/>
    <w:rsid w:val="002A3325"/>
    <w:rsid w:val="002B0046"/>
    <w:rsid w:val="002C107D"/>
    <w:rsid w:val="002C2695"/>
    <w:rsid w:val="002C2A69"/>
    <w:rsid w:val="002C6185"/>
    <w:rsid w:val="002D0A73"/>
    <w:rsid w:val="002D1FBB"/>
    <w:rsid w:val="002E4353"/>
    <w:rsid w:val="002F1601"/>
    <w:rsid w:val="002F3DE9"/>
    <w:rsid w:val="00301F4A"/>
    <w:rsid w:val="00302715"/>
    <w:rsid w:val="00306A31"/>
    <w:rsid w:val="00307F1B"/>
    <w:rsid w:val="003120BA"/>
    <w:rsid w:val="003142D8"/>
    <w:rsid w:val="00315E59"/>
    <w:rsid w:val="0032593D"/>
    <w:rsid w:val="003260D9"/>
    <w:rsid w:val="00326404"/>
    <w:rsid w:val="00334B16"/>
    <w:rsid w:val="0034090F"/>
    <w:rsid w:val="00346CA6"/>
    <w:rsid w:val="00350FEA"/>
    <w:rsid w:val="003516E7"/>
    <w:rsid w:val="003603FA"/>
    <w:rsid w:val="003617E4"/>
    <w:rsid w:val="00366367"/>
    <w:rsid w:val="00366529"/>
    <w:rsid w:val="00366CA6"/>
    <w:rsid w:val="0037261F"/>
    <w:rsid w:val="003907C4"/>
    <w:rsid w:val="00391763"/>
    <w:rsid w:val="003933F6"/>
    <w:rsid w:val="00393D06"/>
    <w:rsid w:val="00393D67"/>
    <w:rsid w:val="00394EA4"/>
    <w:rsid w:val="00395E41"/>
    <w:rsid w:val="003A6EF6"/>
    <w:rsid w:val="003A769F"/>
    <w:rsid w:val="003C36B1"/>
    <w:rsid w:val="003C3CE6"/>
    <w:rsid w:val="003C7FC3"/>
    <w:rsid w:val="003D1185"/>
    <w:rsid w:val="003E78E5"/>
    <w:rsid w:val="003F3454"/>
    <w:rsid w:val="003F51E8"/>
    <w:rsid w:val="00400123"/>
    <w:rsid w:val="00400BD9"/>
    <w:rsid w:val="00400F64"/>
    <w:rsid w:val="00415371"/>
    <w:rsid w:val="00416B25"/>
    <w:rsid w:val="0044382D"/>
    <w:rsid w:val="00443949"/>
    <w:rsid w:val="00444571"/>
    <w:rsid w:val="0044766B"/>
    <w:rsid w:val="004601AF"/>
    <w:rsid w:val="004610EA"/>
    <w:rsid w:val="004712F1"/>
    <w:rsid w:val="0048496A"/>
    <w:rsid w:val="00484EC3"/>
    <w:rsid w:val="0048585C"/>
    <w:rsid w:val="004912EE"/>
    <w:rsid w:val="00491852"/>
    <w:rsid w:val="004929BB"/>
    <w:rsid w:val="004930C6"/>
    <w:rsid w:val="004936FE"/>
    <w:rsid w:val="00493BC0"/>
    <w:rsid w:val="004A0CF4"/>
    <w:rsid w:val="004A4C79"/>
    <w:rsid w:val="004B193B"/>
    <w:rsid w:val="004B1B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36DF"/>
    <w:rsid w:val="00584461"/>
    <w:rsid w:val="00591407"/>
    <w:rsid w:val="005A0B2A"/>
    <w:rsid w:val="005A7563"/>
    <w:rsid w:val="005C1360"/>
    <w:rsid w:val="005C4ED6"/>
    <w:rsid w:val="005D2C2A"/>
    <w:rsid w:val="005D60FF"/>
    <w:rsid w:val="005E2228"/>
    <w:rsid w:val="005E3285"/>
    <w:rsid w:val="005F0E5A"/>
    <w:rsid w:val="00603E0F"/>
    <w:rsid w:val="00605327"/>
    <w:rsid w:val="006054A7"/>
    <w:rsid w:val="0060558A"/>
    <w:rsid w:val="006110DE"/>
    <w:rsid w:val="00611C4F"/>
    <w:rsid w:val="00614757"/>
    <w:rsid w:val="0062497A"/>
    <w:rsid w:val="0062674A"/>
    <w:rsid w:val="00632A29"/>
    <w:rsid w:val="00635155"/>
    <w:rsid w:val="006400D2"/>
    <w:rsid w:val="0064138D"/>
    <w:rsid w:val="0065060C"/>
    <w:rsid w:val="00652609"/>
    <w:rsid w:val="00657AC8"/>
    <w:rsid w:val="00660538"/>
    <w:rsid w:val="0066391D"/>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57BA"/>
    <w:rsid w:val="0072690A"/>
    <w:rsid w:val="007271A1"/>
    <w:rsid w:val="0074140A"/>
    <w:rsid w:val="00741F96"/>
    <w:rsid w:val="00745F59"/>
    <w:rsid w:val="0075271E"/>
    <w:rsid w:val="00754AD9"/>
    <w:rsid w:val="00764D35"/>
    <w:rsid w:val="00766183"/>
    <w:rsid w:val="007667F0"/>
    <w:rsid w:val="00772322"/>
    <w:rsid w:val="007726FA"/>
    <w:rsid w:val="007741CE"/>
    <w:rsid w:val="007848B2"/>
    <w:rsid w:val="00787DD3"/>
    <w:rsid w:val="00787DFF"/>
    <w:rsid w:val="007A2E49"/>
    <w:rsid w:val="007A58D7"/>
    <w:rsid w:val="007B0495"/>
    <w:rsid w:val="007B69BC"/>
    <w:rsid w:val="007C697B"/>
    <w:rsid w:val="007E54A9"/>
    <w:rsid w:val="007E57C7"/>
    <w:rsid w:val="007F3961"/>
    <w:rsid w:val="00801253"/>
    <w:rsid w:val="00803132"/>
    <w:rsid w:val="00814386"/>
    <w:rsid w:val="00815B23"/>
    <w:rsid w:val="00816F55"/>
    <w:rsid w:val="0082100E"/>
    <w:rsid w:val="00826331"/>
    <w:rsid w:val="00830D1D"/>
    <w:rsid w:val="00832EB2"/>
    <w:rsid w:val="008409B9"/>
    <w:rsid w:val="00840E18"/>
    <w:rsid w:val="0084460E"/>
    <w:rsid w:val="00847AC1"/>
    <w:rsid w:val="0085103D"/>
    <w:rsid w:val="00856C1E"/>
    <w:rsid w:val="00856D1D"/>
    <w:rsid w:val="00872268"/>
    <w:rsid w:val="00885162"/>
    <w:rsid w:val="00886617"/>
    <w:rsid w:val="008875EA"/>
    <w:rsid w:val="008875FF"/>
    <w:rsid w:val="00890C4B"/>
    <w:rsid w:val="008937DE"/>
    <w:rsid w:val="008A040F"/>
    <w:rsid w:val="008A39FA"/>
    <w:rsid w:val="008A5423"/>
    <w:rsid w:val="008B1797"/>
    <w:rsid w:val="008B2B5E"/>
    <w:rsid w:val="008B59DB"/>
    <w:rsid w:val="008C54CA"/>
    <w:rsid w:val="008C6985"/>
    <w:rsid w:val="008C74A8"/>
    <w:rsid w:val="008D32AD"/>
    <w:rsid w:val="008E1498"/>
    <w:rsid w:val="008E3549"/>
    <w:rsid w:val="008F4626"/>
    <w:rsid w:val="0090113A"/>
    <w:rsid w:val="00901DB0"/>
    <w:rsid w:val="00902B72"/>
    <w:rsid w:val="00905E39"/>
    <w:rsid w:val="00920333"/>
    <w:rsid w:val="00927313"/>
    <w:rsid w:val="009310A0"/>
    <w:rsid w:val="009331EF"/>
    <w:rsid w:val="009341BA"/>
    <w:rsid w:val="00935972"/>
    <w:rsid w:val="0094170B"/>
    <w:rsid w:val="0094198B"/>
    <w:rsid w:val="0094263A"/>
    <w:rsid w:val="00955B23"/>
    <w:rsid w:val="00956C99"/>
    <w:rsid w:val="00962D90"/>
    <w:rsid w:val="00965911"/>
    <w:rsid w:val="00973999"/>
    <w:rsid w:val="00977512"/>
    <w:rsid w:val="009823E6"/>
    <w:rsid w:val="009855EF"/>
    <w:rsid w:val="00986C1F"/>
    <w:rsid w:val="009876B3"/>
    <w:rsid w:val="009900CC"/>
    <w:rsid w:val="00995063"/>
    <w:rsid w:val="00996DA2"/>
    <w:rsid w:val="009A328C"/>
    <w:rsid w:val="009A397F"/>
    <w:rsid w:val="009A6155"/>
    <w:rsid w:val="009B0823"/>
    <w:rsid w:val="009D12C0"/>
    <w:rsid w:val="009D50DD"/>
    <w:rsid w:val="009D5279"/>
    <w:rsid w:val="009D680F"/>
    <w:rsid w:val="009D6E6E"/>
    <w:rsid w:val="009E0EC2"/>
    <w:rsid w:val="009F6FB6"/>
    <w:rsid w:val="00A069F2"/>
    <w:rsid w:val="00A1076C"/>
    <w:rsid w:val="00A111F5"/>
    <w:rsid w:val="00A14B9B"/>
    <w:rsid w:val="00A1635D"/>
    <w:rsid w:val="00A2591C"/>
    <w:rsid w:val="00A32E48"/>
    <w:rsid w:val="00A331C3"/>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63BA"/>
    <w:rsid w:val="00A97E6E"/>
    <w:rsid w:val="00AA1323"/>
    <w:rsid w:val="00AA374C"/>
    <w:rsid w:val="00AA47C4"/>
    <w:rsid w:val="00AB2244"/>
    <w:rsid w:val="00AB536B"/>
    <w:rsid w:val="00AB5929"/>
    <w:rsid w:val="00AC0710"/>
    <w:rsid w:val="00AE0255"/>
    <w:rsid w:val="00AE34EA"/>
    <w:rsid w:val="00AE6746"/>
    <w:rsid w:val="00AF2038"/>
    <w:rsid w:val="00AF2747"/>
    <w:rsid w:val="00AF2A09"/>
    <w:rsid w:val="00AF36DD"/>
    <w:rsid w:val="00AF3FB2"/>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736E"/>
    <w:rsid w:val="00B70993"/>
    <w:rsid w:val="00B70BEC"/>
    <w:rsid w:val="00B77DB4"/>
    <w:rsid w:val="00B8011D"/>
    <w:rsid w:val="00B91C19"/>
    <w:rsid w:val="00B920B0"/>
    <w:rsid w:val="00B92EEB"/>
    <w:rsid w:val="00B92FDA"/>
    <w:rsid w:val="00B93463"/>
    <w:rsid w:val="00B966C3"/>
    <w:rsid w:val="00BA327C"/>
    <w:rsid w:val="00BA557B"/>
    <w:rsid w:val="00BA6D3F"/>
    <w:rsid w:val="00BC0B73"/>
    <w:rsid w:val="00BC21D9"/>
    <w:rsid w:val="00BC2C42"/>
    <w:rsid w:val="00BC38E2"/>
    <w:rsid w:val="00BC5D06"/>
    <w:rsid w:val="00BC7F40"/>
    <w:rsid w:val="00BD6466"/>
    <w:rsid w:val="00BE5475"/>
    <w:rsid w:val="00C0127E"/>
    <w:rsid w:val="00C1263A"/>
    <w:rsid w:val="00C2106E"/>
    <w:rsid w:val="00C2137B"/>
    <w:rsid w:val="00C24A5D"/>
    <w:rsid w:val="00C269BD"/>
    <w:rsid w:val="00C272A7"/>
    <w:rsid w:val="00C3129F"/>
    <w:rsid w:val="00C3284E"/>
    <w:rsid w:val="00C32EA1"/>
    <w:rsid w:val="00C3446A"/>
    <w:rsid w:val="00C3511E"/>
    <w:rsid w:val="00C4482C"/>
    <w:rsid w:val="00C505BA"/>
    <w:rsid w:val="00C57507"/>
    <w:rsid w:val="00C61843"/>
    <w:rsid w:val="00C629CC"/>
    <w:rsid w:val="00C72A20"/>
    <w:rsid w:val="00C77768"/>
    <w:rsid w:val="00C83584"/>
    <w:rsid w:val="00C94007"/>
    <w:rsid w:val="00C96BF8"/>
    <w:rsid w:val="00CA6304"/>
    <w:rsid w:val="00CB040D"/>
    <w:rsid w:val="00CB54A8"/>
    <w:rsid w:val="00CC5D0E"/>
    <w:rsid w:val="00CD1F86"/>
    <w:rsid w:val="00CD70B5"/>
    <w:rsid w:val="00CD7E97"/>
    <w:rsid w:val="00CE54E5"/>
    <w:rsid w:val="00CF066F"/>
    <w:rsid w:val="00CF3F03"/>
    <w:rsid w:val="00CF60AD"/>
    <w:rsid w:val="00CF630C"/>
    <w:rsid w:val="00CF7B4D"/>
    <w:rsid w:val="00D0248E"/>
    <w:rsid w:val="00D14DBF"/>
    <w:rsid w:val="00D16C77"/>
    <w:rsid w:val="00D23A5D"/>
    <w:rsid w:val="00D56D09"/>
    <w:rsid w:val="00D63A9C"/>
    <w:rsid w:val="00D66A5B"/>
    <w:rsid w:val="00D722A2"/>
    <w:rsid w:val="00D81AC0"/>
    <w:rsid w:val="00D82BA0"/>
    <w:rsid w:val="00D87D5E"/>
    <w:rsid w:val="00D96B63"/>
    <w:rsid w:val="00DA0155"/>
    <w:rsid w:val="00DA6F1A"/>
    <w:rsid w:val="00DB2116"/>
    <w:rsid w:val="00DC1F26"/>
    <w:rsid w:val="00DC69C6"/>
    <w:rsid w:val="00DD5465"/>
    <w:rsid w:val="00DD5BBD"/>
    <w:rsid w:val="00DE1BE9"/>
    <w:rsid w:val="00DE5F32"/>
    <w:rsid w:val="00DE614D"/>
    <w:rsid w:val="00DF0803"/>
    <w:rsid w:val="00DF40D6"/>
    <w:rsid w:val="00E07D44"/>
    <w:rsid w:val="00E2291E"/>
    <w:rsid w:val="00E564AD"/>
    <w:rsid w:val="00E565D0"/>
    <w:rsid w:val="00E60248"/>
    <w:rsid w:val="00E63EE8"/>
    <w:rsid w:val="00E64D25"/>
    <w:rsid w:val="00E72D8F"/>
    <w:rsid w:val="00E731FC"/>
    <w:rsid w:val="00E73AE9"/>
    <w:rsid w:val="00E82D43"/>
    <w:rsid w:val="00EA1DDD"/>
    <w:rsid w:val="00EA2962"/>
    <w:rsid w:val="00EA4D73"/>
    <w:rsid w:val="00EB6FDC"/>
    <w:rsid w:val="00EB740B"/>
    <w:rsid w:val="00EC0CC5"/>
    <w:rsid w:val="00ED2430"/>
    <w:rsid w:val="00ED4FD3"/>
    <w:rsid w:val="00EE1724"/>
    <w:rsid w:val="00EE2479"/>
    <w:rsid w:val="00EE67FA"/>
    <w:rsid w:val="00EF056D"/>
    <w:rsid w:val="00EF3423"/>
    <w:rsid w:val="00F03668"/>
    <w:rsid w:val="00F109F9"/>
    <w:rsid w:val="00F15FF8"/>
    <w:rsid w:val="00F16D04"/>
    <w:rsid w:val="00F35FE0"/>
    <w:rsid w:val="00F453B7"/>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63B2"/>
    <w:rsid w:val="00FD40E1"/>
    <w:rsid w:val="00FD52F1"/>
    <w:rsid w:val="00FD5ADB"/>
    <w:rsid w:val="00FE6523"/>
    <w:rsid w:val="00FF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D8D59"/>
  <w15:docId w15:val="{A0ECA399-4939-422B-A93D-1F48A2F0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8D7"/>
    <w:pPr>
      <w:widowControl w:val="0"/>
      <w:jc w:val="both"/>
    </w:pPr>
  </w:style>
  <w:style w:type="paragraph" w:styleId="1">
    <w:name w:val="heading 1"/>
    <w:basedOn w:val="a"/>
    <w:next w:val="a"/>
    <w:link w:val="10"/>
    <w:uiPriority w:val="9"/>
    <w:qFormat/>
    <w:rsid w:val="006D2A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6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6B3"/>
    <w:rPr>
      <w:sz w:val="18"/>
      <w:szCs w:val="18"/>
    </w:rPr>
  </w:style>
  <w:style w:type="paragraph" w:styleId="a5">
    <w:name w:val="footer"/>
    <w:basedOn w:val="a"/>
    <w:link w:val="a6"/>
    <w:uiPriority w:val="99"/>
    <w:unhideWhenUsed/>
    <w:rsid w:val="009876B3"/>
    <w:pPr>
      <w:tabs>
        <w:tab w:val="center" w:pos="4153"/>
        <w:tab w:val="right" w:pos="8306"/>
      </w:tabs>
      <w:snapToGrid w:val="0"/>
      <w:jc w:val="left"/>
    </w:pPr>
    <w:rPr>
      <w:sz w:val="18"/>
      <w:szCs w:val="18"/>
    </w:rPr>
  </w:style>
  <w:style w:type="character" w:customStyle="1" w:styleId="a6">
    <w:name w:val="页脚 字符"/>
    <w:basedOn w:val="a0"/>
    <w:link w:val="a5"/>
    <w:uiPriority w:val="99"/>
    <w:rsid w:val="009876B3"/>
    <w:rPr>
      <w:sz w:val="18"/>
      <w:szCs w:val="18"/>
    </w:rPr>
  </w:style>
  <w:style w:type="paragraph" w:styleId="a7">
    <w:name w:val="List Paragraph"/>
    <w:basedOn w:val="a"/>
    <w:uiPriority w:val="34"/>
    <w:qFormat/>
    <w:rsid w:val="000865BE"/>
    <w:pPr>
      <w:ind w:firstLineChars="200" w:firstLine="420"/>
    </w:pPr>
  </w:style>
  <w:style w:type="paragraph" w:customStyle="1" w:styleId="a8">
    <w:name w:val="附录等一级小标题"/>
    <w:basedOn w:val="1"/>
    <w:next w:val="a"/>
    <w:link w:val="a9"/>
    <w:qFormat/>
    <w:rsid w:val="006D2A77"/>
    <w:pPr>
      <w:spacing w:beforeLines="100" w:afterLines="100" w:line="440" w:lineRule="exact"/>
      <w:jc w:val="center"/>
    </w:pPr>
    <w:rPr>
      <w:rFonts w:ascii="Times New Roman" w:eastAsia="宋体" w:hAnsi="Times New Roman"/>
      <w:bCs w:val="0"/>
      <w:sz w:val="28"/>
    </w:rPr>
  </w:style>
  <w:style w:type="character" w:customStyle="1" w:styleId="a9">
    <w:name w:val="附录等一级小标题 字符"/>
    <w:basedOn w:val="10"/>
    <w:link w:val="a8"/>
    <w:rsid w:val="006D2A77"/>
    <w:rPr>
      <w:rFonts w:ascii="Times New Roman" w:eastAsia="宋体" w:hAnsi="Times New Roman"/>
      <w:b/>
      <w:bCs w:val="0"/>
      <w:kern w:val="44"/>
      <w:sz w:val="28"/>
      <w:szCs w:val="44"/>
    </w:rPr>
  </w:style>
  <w:style w:type="character" w:customStyle="1" w:styleId="10">
    <w:name w:val="标题 1 字符"/>
    <w:basedOn w:val="a0"/>
    <w:link w:val="1"/>
    <w:uiPriority w:val="9"/>
    <w:rsid w:val="006D2A77"/>
    <w:rPr>
      <w:b/>
      <w:bCs/>
      <w:kern w:val="44"/>
      <w:sz w:val="44"/>
      <w:szCs w:val="44"/>
    </w:rPr>
  </w:style>
  <w:style w:type="paragraph" w:customStyle="1" w:styleId="aa">
    <w:name w:val="引文"/>
    <w:basedOn w:val="a"/>
    <w:link w:val="ab"/>
    <w:qFormat/>
    <w:rsid w:val="0005602D"/>
    <w:pPr>
      <w:spacing w:line="360" w:lineRule="auto"/>
      <w:ind w:left="340" w:hanging="340"/>
    </w:pPr>
    <w:rPr>
      <w:rFonts w:eastAsia="宋体" w:cs="Times New Roman"/>
      <w:noProof/>
      <w:sz w:val="20"/>
    </w:rPr>
  </w:style>
  <w:style w:type="character" w:customStyle="1" w:styleId="ab">
    <w:name w:val="引文 字符"/>
    <w:basedOn w:val="a0"/>
    <w:link w:val="aa"/>
    <w:rsid w:val="0005602D"/>
    <w:rPr>
      <w:rFonts w:eastAsia="宋体" w:cs="Times New Roman"/>
      <w:noProof/>
      <w:sz w:val="20"/>
    </w:rPr>
  </w:style>
  <w:style w:type="character" w:styleId="ac">
    <w:name w:val="annotation reference"/>
    <w:basedOn w:val="a0"/>
    <w:uiPriority w:val="99"/>
    <w:semiHidden/>
    <w:unhideWhenUsed/>
    <w:rsid w:val="002B0046"/>
    <w:rPr>
      <w:sz w:val="21"/>
      <w:szCs w:val="21"/>
    </w:rPr>
  </w:style>
  <w:style w:type="paragraph" w:styleId="ad">
    <w:name w:val="annotation text"/>
    <w:basedOn w:val="a"/>
    <w:link w:val="ae"/>
    <w:uiPriority w:val="99"/>
    <w:semiHidden/>
    <w:unhideWhenUsed/>
    <w:rsid w:val="002B0046"/>
    <w:pPr>
      <w:jc w:val="left"/>
    </w:pPr>
  </w:style>
  <w:style w:type="character" w:customStyle="1" w:styleId="ae">
    <w:name w:val="批注文字 字符"/>
    <w:basedOn w:val="a0"/>
    <w:link w:val="ad"/>
    <w:uiPriority w:val="99"/>
    <w:semiHidden/>
    <w:rsid w:val="002B0046"/>
  </w:style>
  <w:style w:type="paragraph" w:styleId="af">
    <w:name w:val="annotation subject"/>
    <w:basedOn w:val="ad"/>
    <w:next w:val="ad"/>
    <w:link w:val="af0"/>
    <w:uiPriority w:val="99"/>
    <w:semiHidden/>
    <w:unhideWhenUsed/>
    <w:rsid w:val="002B0046"/>
    <w:rPr>
      <w:b/>
      <w:bCs/>
    </w:rPr>
  </w:style>
  <w:style w:type="character" w:customStyle="1" w:styleId="af0">
    <w:name w:val="批注主题 字符"/>
    <w:basedOn w:val="ae"/>
    <w:link w:val="af"/>
    <w:uiPriority w:val="99"/>
    <w:semiHidden/>
    <w:rsid w:val="002B0046"/>
    <w:rPr>
      <w:b/>
      <w:bCs/>
    </w:rPr>
  </w:style>
  <w:style w:type="paragraph" w:styleId="af1">
    <w:name w:val="Balloon Text"/>
    <w:basedOn w:val="a"/>
    <w:link w:val="af2"/>
    <w:uiPriority w:val="99"/>
    <w:semiHidden/>
    <w:unhideWhenUsed/>
    <w:rsid w:val="002B0046"/>
    <w:rPr>
      <w:sz w:val="18"/>
      <w:szCs w:val="18"/>
    </w:rPr>
  </w:style>
  <w:style w:type="character" w:customStyle="1" w:styleId="af2">
    <w:name w:val="批注框文本 字符"/>
    <w:basedOn w:val="a0"/>
    <w:link w:val="af1"/>
    <w:uiPriority w:val="99"/>
    <w:semiHidden/>
    <w:rsid w:val="002B0046"/>
    <w:rPr>
      <w:sz w:val="18"/>
      <w:szCs w:val="18"/>
    </w:rPr>
  </w:style>
  <w:style w:type="character" w:styleId="af3">
    <w:name w:val="Hyperlink"/>
    <w:basedOn w:val="a0"/>
    <w:uiPriority w:val="99"/>
    <w:unhideWhenUsed/>
    <w:rsid w:val="007E57C7"/>
    <w:rPr>
      <w:color w:val="0563C1" w:themeColor="hyperlink"/>
      <w:u w:val="single"/>
    </w:rPr>
  </w:style>
  <w:style w:type="character" w:customStyle="1" w:styleId="11">
    <w:name w:val="未处理的提及1"/>
    <w:basedOn w:val="a0"/>
    <w:uiPriority w:val="99"/>
    <w:semiHidden/>
    <w:unhideWhenUsed/>
    <w:rsid w:val="007E5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465">
      <w:bodyDiv w:val="1"/>
      <w:marLeft w:val="0"/>
      <w:marRight w:val="0"/>
      <w:marTop w:val="0"/>
      <w:marBottom w:val="0"/>
      <w:divBdr>
        <w:top w:val="none" w:sz="0" w:space="0" w:color="auto"/>
        <w:left w:val="none" w:sz="0" w:space="0" w:color="auto"/>
        <w:bottom w:val="none" w:sz="0" w:space="0" w:color="auto"/>
        <w:right w:val="none" w:sz="0" w:space="0" w:color="auto"/>
      </w:divBdr>
    </w:div>
    <w:div w:id="7344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EFA063-933C-42A3-813E-453937D7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 q</cp:lastModifiedBy>
  <cp:revision>6</cp:revision>
  <dcterms:created xsi:type="dcterms:W3CDTF">2022-09-30T13:51:00Z</dcterms:created>
  <dcterms:modified xsi:type="dcterms:W3CDTF">2022-09-30T22:03:00Z</dcterms:modified>
</cp:coreProperties>
</file>